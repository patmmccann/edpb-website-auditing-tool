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8C2F8A" w:rsidRPr="00700FFF" w:rsidRDefault="00836D6D" w:rsidP="00A80534">
      <w:pPr>
        <w:pStyle w:val="Titre"/>
      </w:pPr>
      <w:r w:rsidRPr="00700FFF">
        <w:t>User documentation</w:t>
      </w:r>
      <w:r w:rsidR="008C2F8A" w:rsidRPr="00700FFF">
        <w:t xml:space="preserve"> </w:t>
      </w:r>
      <w:r w:rsidRPr="00700FFF">
        <w:t>on EDPB Website Auditing Tool</w:t>
      </w:r>
    </w:p>
    <w:p w14:paraId="0F1DB953" w14:textId="77777777" w:rsidR="00431C02" w:rsidRPr="00700FFF" w:rsidRDefault="00431C02" w:rsidP="00A80534">
      <w:pPr>
        <w:rPr>
          <w:lang w:val="fr-FR"/>
        </w:rPr>
      </w:pPr>
    </w:p>
    <w:p w14:paraId="038416DB" w14:textId="7DC0CC2A" w:rsidR="000E4AE2" w:rsidRPr="00700FFF" w:rsidRDefault="00431C02" w:rsidP="00A80534">
      <w:pPr>
        <w:pStyle w:val="EditorialNotesEDPB"/>
        <w:jc w:val="center"/>
      </w:pPr>
      <w:r w:rsidRPr="00700FFF">
        <w:rPr>
          <w:rFonts w:ascii="Roboto" w:eastAsia="Roboto" w:hAnsi="Roboto" w:cs="Roboto"/>
          <w:sz w:val="21"/>
          <w:szCs w:val="21"/>
          <w:lang w:eastAsia="en-GB"/>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431C02" w:rsidRPr="00700FFF" w:rsidRDefault="00431C02" w:rsidP="00A80534">
      <w:pPr>
        <w:pStyle w:val="EditorialHeadingsEDPB"/>
      </w:pPr>
    </w:p>
    <w:p w14:paraId="7D6D722C" w14:textId="389AC909" w:rsidR="00C34619" w:rsidRPr="00700FFF" w:rsidRDefault="00C34619" w:rsidP="00A80534">
      <w:pPr>
        <w:pStyle w:val="EditorialHeadingsEDPB"/>
        <w:tabs>
          <w:tab w:val="left" w:pos="5790"/>
        </w:tabs>
      </w:pPr>
      <w:r w:rsidRPr="00700FFF">
        <w:t>Version history</w:t>
      </w:r>
      <w:r w:rsidR="00C20168" w:rsidRPr="00700FFF">
        <w:tab/>
      </w:r>
    </w:p>
    <w:tbl>
      <w:tblPr>
        <w:tblStyle w:val="TableGrid1"/>
        <w:tblW w:w="0" w:type="auto"/>
        <w:tblLook w:val="04A0" w:firstRow="1" w:lastRow="0" w:firstColumn="1" w:lastColumn="0" w:noHBand="0" w:noVBand="1"/>
      </w:tblPr>
      <w:tblGrid>
        <w:gridCol w:w="1413"/>
        <w:gridCol w:w="2126"/>
        <w:gridCol w:w="5522"/>
      </w:tblGrid>
      <w:tr w:rsidR="006B58CE" w:rsidRPr="00700FFF" w14:paraId="1E983110" w14:textId="77777777" w:rsidTr="0066331B">
        <w:tc>
          <w:tcPr>
            <w:tcW w:w="1413" w:type="dxa"/>
          </w:tcPr>
          <w:p w14:paraId="02BDFBF4" w14:textId="03905A13" w:rsidR="006B58CE" w:rsidRPr="00AD6F3F" w:rsidRDefault="006B58CE" w:rsidP="006B58CE">
            <w:pPr>
              <w:rPr>
                <w:rFonts w:cstheme="minorHAnsi"/>
              </w:rPr>
            </w:pPr>
            <w:r w:rsidRPr="00AD6F3F">
              <w:rPr>
                <w:rFonts w:asciiTheme="minorHAnsi" w:hAnsiTheme="minorHAnsi" w:cstheme="minorHAnsi"/>
              </w:rPr>
              <w:t>Version 1.</w:t>
            </w:r>
            <w:r>
              <w:rPr>
                <w:rFonts w:asciiTheme="minorHAnsi" w:hAnsiTheme="minorHAnsi" w:cstheme="minorHAnsi"/>
              </w:rPr>
              <w:t>3</w:t>
            </w:r>
          </w:p>
        </w:tc>
        <w:tc>
          <w:tcPr>
            <w:tcW w:w="2126" w:type="dxa"/>
          </w:tcPr>
          <w:p w14:paraId="4D777AE9" w14:textId="41E16045" w:rsidR="006B58CE" w:rsidRPr="00AD6F3F" w:rsidRDefault="006B58CE" w:rsidP="006B58CE">
            <w:pPr>
              <w:rPr>
                <w:rFonts w:cstheme="minorHAnsi"/>
              </w:rPr>
            </w:pPr>
            <w:r>
              <w:rPr>
                <w:rFonts w:asciiTheme="minorHAnsi" w:hAnsiTheme="minorHAnsi" w:cstheme="minorHAnsi"/>
              </w:rPr>
              <w:t>12</w:t>
            </w:r>
            <w:r w:rsidRPr="00AD6F3F">
              <w:rPr>
                <w:rFonts w:asciiTheme="minorHAnsi" w:hAnsiTheme="minorHAnsi" w:cstheme="minorHAnsi"/>
              </w:rPr>
              <w:t xml:space="preserve"> </w:t>
            </w:r>
            <w:r>
              <w:rPr>
                <w:rFonts w:asciiTheme="minorHAnsi" w:hAnsiTheme="minorHAnsi" w:cstheme="minorHAnsi"/>
              </w:rPr>
              <w:t>06</w:t>
            </w:r>
            <w:r w:rsidRPr="00AD6F3F">
              <w:rPr>
                <w:rFonts w:asciiTheme="minorHAnsi" w:hAnsiTheme="minorHAnsi" w:cstheme="minorHAnsi"/>
              </w:rPr>
              <w:t xml:space="preserve"> 202</w:t>
            </w:r>
            <w:r>
              <w:rPr>
                <w:rFonts w:asciiTheme="minorHAnsi" w:hAnsiTheme="minorHAnsi" w:cstheme="minorHAnsi"/>
              </w:rPr>
              <w:t>4</w:t>
            </w:r>
          </w:p>
        </w:tc>
        <w:tc>
          <w:tcPr>
            <w:tcW w:w="5522" w:type="dxa"/>
          </w:tcPr>
          <w:p w14:paraId="7BB30A1F" w14:textId="7B52A7E3" w:rsidR="006B58CE" w:rsidRDefault="006B58CE" w:rsidP="006B58CE">
            <w:pPr>
              <w:rPr>
                <w:rFonts w:cstheme="minorHAnsi"/>
              </w:rPr>
            </w:pPr>
            <w:r>
              <w:rPr>
                <w:rFonts w:asciiTheme="minorHAnsi" w:hAnsiTheme="minorHAnsi" w:cstheme="minorHAnsi"/>
              </w:rPr>
              <w:t>Updated documentation for version 1.2.4</w:t>
            </w:r>
          </w:p>
        </w:tc>
      </w:tr>
      <w:tr w:rsidR="006B58CE" w:rsidRPr="00700FFF" w14:paraId="585E88DC" w14:textId="77777777" w:rsidTr="0066331B">
        <w:tc>
          <w:tcPr>
            <w:tcW w:w="1413" w:type="dxa"/>
          </w:tcPr>
          <w:p w14:paraId="7ECCB8A7" w14:textId="49DBF2FD" w:rsidR="006B58CE" w:rsidRPr="00AD6F3F" w:rsidRDefault="006B58CE" w:rsidP="006B58CE">
            <w:pPr>
              <w:rPr>
                <w:rFonts w:asciiTheme="minorHAnsi" w:hAnsiTheme="minorHAnsi" w:cstheme="minorHAnsi"/>
              </w:rPr>
            </w:pPr>
            <w:r w:rsidRPr="00AD6F3F">
              <w:rPr>
                <w:rFonts w:asciiTheme="minorHAnsi" w:hAnsiTheme="minorHAnsi" w:cstheme="minorHAnsi"/>
              </w:rPr>
              <w:t>Version 1.2</w:t>
            </w:r>
          </w:p>
        </w:tc>
        <w:tc>
          <w:tcPr>
            <w:tcW w:w="2126" w:type="dxa"/>
          </w:tcPr>
          <w:p w14:paraId="0ED4E88A" w14:textId="4E284023" w:rsidR="006B58CE" w:rsidRPr="00AD6F3F" w:rsidRDefault="006B58CE" w:rsidP="006B58CE">
            <w:pPr>
              <w:rPr>
                <w:rFonts w:asciiTheme="minorHAnsi" w:hAnsiTheme="minorHAnsi" w:cstheme="minorHAnsi"/>
              </w:rPr>
            </w:pPr>
            <w:r w:rsidRPr="00AD6F3F">
              <w:rPr>
                <w:rFonts w:asciiTheme="minorHAnsi" w:hAnsiTheme="minorHAnsi" w:cstheme="minorHAnsi"/>
              </w:rPr>
              <w:t>04 08 2023</w:t>
            </w:r>
          </w:p>
        </w:tc>
        <w:tc>
          <w:tcPr>
            <w:tcW w:w="5522" w:type="dxa"/>
          </w:tcPr>
          <w:p w14:paraId="18E9B201" w14:textId="1C9460BE" w:rsidR="006B58CE" w:rsidRPr="00AD6F3F" w:rsidRDefault="006B58CE" w:rsidP="006B58CE">
            <w:pPr>
              <w:rPr>
                <w:rFonts w:asciiTheme="minorHAnsi" w:hAnsiTheme="minorHAnsi" w:cstheme="minorHAnsi"/>
              </w:rPr>
            </w:pPr>
            <w:r>
              <w:rPr>
                <w:rFonts w:asciiTheme="minorHAnsi" w:hAnsiTheme="minorHAnsi" w:cstheme="minorHAnsi"/>
              </w:rPr>
              <w:t>Addition of Installation information</w:t>
            </w:r>
          </w:p>
        </w:tc>
      </w:tr>
      <w:tr w:rsidR="006B58CE" w:rsidRPr="00700FFF" w14:paraId="22826298" w14:textId="77777777" w:rsidTr="0066331B">
        <w:tc>
          <w:tcPr>
            <w:tcW w:w="1413" w:type="dxa"/>
          </w:tcPr>
          <w:p w14:paraId="2F62029E" w14:textId="2BAE9D11" w:rsidR="006B58CE" w:rsidRPr="00700FFF" w:rsidRDefault="006B58CE" w:rsidP="006B58CE">
            <w:pPr>
              <w:rPr>
                <w:rFonts w:asciiTheme="minorHAnsi" w:hAnsiTheme="minorHAnsi" w:cstheme="minorHAnsi"/>
              </w:rPr>
            </w:pPr>
            <w:r w:rsidRPr="00700FFF">
              <w:rPr>
                <w:rFonts w:asciiTheme="minorHAnsi" w:hAnsiTheme="minorHAnsi" w:cstheme="minorHAnsi"/>
              </w:rPr>
              <w:t>Version 1.1</w:t>
            </w:r>
          </w:p>
        </w:tc>
        <w:tc>
          <w:tcPr>
            <w:tcW w:w="2126" w:type="dxa"/>
          </w:tcPr>
          <w:p w14:paraId="5E0B3506" w14:textId="378900B3" w:rsidR="006B58CE" w:rsidRPr="00700FFF" w:rsidRDefault="006B58CE" w:rsidP="006B58CE">
            <w:pPr>
              <w:rPr>
                <w:rFonts w:asciiTheme="minorHAnsi" w:hAnsiTheme="minorHAnsi" w:cstheme="minorHAnsi"/>
              </w:rPr>
            </w:pPr>
            <w:r>
              <w:rPr>
                <w:rFonts w:asciiTheme="minorHAnsi" w:hAnsiTheme="minorHAnsi" w:cstheme="minorHAnsi"/>
              </w:rPr>
              <w:t>10 01 2023</w:t>
            </w:r>
          </w:p>
        </w:tc>
        <w:tc>
          <w:tcPr>
            <w:tcW w:w="5522" w:type="dxa"/>
          </w:tcPr>
          <w:p w14:paraId="6EFE07E9" w14:textId="771F6528" w:rsidR="006B58CE" w:rsidRPr="00700FFF" w:rsidRDefault="006B58CE" w:rsidP="006B58CE">
            <w:pPr>
              <w:rPr>
                <w:rFonts w:asciiTheme="minorHAnsi" w:hAnsiTheme="minorHAnsi" w:cstheme="minorHAnsi"/>
              </w:rPr>
            </w:pPr>
            <w:r>
              <w:rPr>
                <w:rFonts w:asciiTheme="minorHAnsi" w:hAnsiTheme="minorHAnsi" w:cstheme="minorHAnsi"/>
              </w:rPr>
              <w:t>Addition of the TestSSL addendum</w:t>
            </w:r>
          </w:p>
        </w:tc>
      </w:tr>
      <w:tr w:rsidR="006B58CE" w:rsidRPr="00700FFF" w14:paraId="2906FE2D" w14:textId="77777777" w:rsidTr="0066331B">
        <w:tc>
          <w:tcPr>
            <w:tcW w:w="1413" w:type="dxa"/>
          </w:tcPr>
          <w:p w14:paraId="7F0D18E3" w14:textId="77777777" w:rsidR="006B58CE" w:rsidRPr="00700FFF" w:rsidRDefault="006B58CE" w:rsidP="006B58CE">
            <w:pPr>
              <w:rPr>
                <w:rFonts w:asciiTheme="minorHAnsi" w:hAnsiTheme="minorHAnsi" w:cstheme="minorHAnsi"/>
              </w:rPr>
            </w:pPr>
            <w:r w:rsidRPr="00700FFF">
              <w:rPr>
                <w:rFonts w:asciiTheme="minorHAnsi" w:hAnsiTheme="minorHAnsi" w:cstheme="minorHAnsi"/>
              </w:rPr>
              <w:t>Version 1.0</w:t>
            </w:r>
          </w:p>
        </w:tc>
        <w:tc>
          <w:tcPr>
            <w:tcW w:w="2126" w:type="dxa"/>
          </w:tcPr>
          <w:p w14:paraId="3480BB18" w14:textId="5482542F" w:rsidR="006B58CE" w:rsidRPr="00700FFF" w:rsidRDefault="006B58CE" w:rsidP="006B58CE">
            <w:pPr>
              <w:rPr>
                <w:rFonts w:asciiTheme="minorHAnsi" w:hAnsiTheme="minorHAnsi" w:cstheme="minorHAnsi"/>
              </w:rPr>
            </w:pPr>
            <w:r w:rsidRPr="00700FFF">
              <w:rPr>
                <w:rFonts w:asciiTheme="minorHAnsi" w:hAnsiTheme="minorHAnsi" w:cstheme="minorHAnsi"/>
                <w:lang w:val="fr-FR"/>
              </w:rPr>
              <w:t>09 12 2022</w:t>
            </w:r>
          </w:p>
        </w:tc>
        <w:tc>
          <w:tcPr>
            <w:tcW w:w="5522" w:type="dxa"/>
          </w:tcPr>
          <w:p w14:paraId="499660A9" w14:textId="16424A5B" w:rsidR="006B58CE" w:rsidRPr="00700FFF" w:rsidRDefault="006B58CE" w:rsidP="006B58CE">
            <w:pPr>
              <w:rPr>
                <w:rFonts w:asciiTheme="minorHAnsi" w:hAnsiTheme="minorHAnsi" w:cstheme="minorHAnsi"/>
              </w:rPr>
            </w:pPr>
            <w:r w:rsidRPr="00700FFF">
              <w:rPr>
                <w:rFonts w:asciiTheme="minorHAnsi" w:hAnsiTheme="minorHAnsi" w:cstheme="minorHAnsi"/>
              </w:rPr>
              <w:t>Publication of the first version</w:t>
            </w:r>
          </w:p>
        </w:tc>
      </w:tr>
    </w:tbl>
    <w:p w14:paraId="0C51C277" w14:textId="77777777" w:rsidR="00C34619" w:rsidRPr="00700FFF" w:rsidRDefault="00C34619" w:rsidP="00A80534"/>
    <w:p w14:paraId="0BA872FA" w14:textId="54487814" w:rsidR="00C20168" w:rsidRPr="00700FFF" w:rsidRDefault="0031577E" w:rsidP="00A80534">
      <w:pPr>
        <w:spacing w:after="0"/>
      </w:pPr>
      <w:r w:rsidRPr="00700FFF">
        <w:t>Copyright © European Data Protection Board (EDPB), 2022-</w:t>
      </w:r>
      <w:r w:rsidR="006B58CE" w:rsidRPr="00700FFF">
        <w:t>202</w:t>
      </w:r>
      <w:r w:rsidR="006B58CE">
        <w:t>4</w:t>
      </w:r>
      <w:r w:rsidR="006B58CE" w:rsidRPr="00700FFF">
        <w:t xml:space="preserve"> </w:t>
      </w:r>
    </w:p>
    <w:p w14:paraId="5E8D5E99" w14:textId="3AE09A7F" w:rsidR="00431C02" w:rsidRPr="00700FFF" w:rsidRDefault="00756A87" w:rsidP="00A80534">
      <w:r>
        <w:t>Licensed under the EUPL-1.2</w:t>
      </w:r>
    </w:p>
    <w:p w14:paraId="379E18F6" w14:textId="1B37BE10" w:rsidR="00C34619" w:rsidRPr="00700FFF" w:rsidRDefault="00C34619" w:rsidP="00A80534">
      <w:pPr>
        <w:rPr>
          <w:rFonts w:eastAsiaTheme="minorEastAsia"/>
          <w:i/>
          <w:noProof/>
          <w:color w:val="ED7D31" w:themeColor="accent2"/>
          <w:lang w:eastAsia="nl-NL"/>
        </w:rPr>
      </w:pPr>
      <w:r w:rsidRPr="00700FFF">
        <w:br w:type="page"/>
      </w:r>
    </w:p>
    <w:sdt>
      <w:sdtPr>
        <w:rPr>
          <w:rFonts w:asciiTheme="majorHAnsi" w:hAnsiTheme="majorHAnsi"/>
          <w:b/>
          <w:color w:val="2E74B5" w:themeColor="accent1" w:themeShade="BF"/>
          <w:sz w:val="28"/>
        </w:rPr>
        <w:id w:val="1126048857"/>
        <w:docPartObj>
          <w:docPartGallery w:val="Table of Contents"/>
          <w:docPartUnique/>
        </w:docPartObj>
      </w:sdtPr>
      <w:sdtEndPr>
        <w:rPr>
          <w:rFonts w:asciiTheme="minorHAnsi" w:hAnsiTheme="minorHAnsi"/>
          <w:bCs/>
          <w:noProof/>
          <w:color w:val="auto"/>
          <w:sz w:val="22"/>
        </w:rPr>
      </w:sdtEndPr>
      <w:sdtContent>
        <w:p w14:paraId="6B9049DE" w14:textId="77777777" w:rsidR="00544AC0" w:rsidRPr="00700FFF" w:rsidRDefault="00544AC0" w:rsidP="00A80534">
          <w:pPr>
            <w:rPr>
              <w:rFonts w:asciiTheme="majorHAnsi" w:hAnsiTheme="majorHAnsi"/>
              <w:b/>
              <w:color w:val="2E74B5" w:themeColor="accent1" w:themeShade="BF"/>
              <w:sz w:val="28"/>
            </w:rPr>
          </w:pPr>
          <w:r w:rsidRPr="00700FFF">
            <w:rPr>
              <w:rFonts w:asciiTheme="majorHAnsi" w:hAnsiTheme="majorHAnsi"/>
              <w:b/>
              <w:color w:val="2E74B5" w:themeColor="accent1" w:themeShade="BF"/>
              <w:sz w:val="28"/>
            </w:rPr>
            <w:t>Table of contents</w:t>
          </w:r>
        </w:p>
        <w:p w14:paraId="4C271A5B" w14:textId="0D085573" w:rsidR="00AE2F0F" w:rsidRDefault="00CF0BE4">
          <w:pPr>
            <w:pStyle w:val="TM1"/>
            <w:tabs>
              <w:tab w:val="left" w:pos="440"/>
              <w:tab w:val="right" w:leader="dot" w:pos="9061"/>
            </w:tabs>
            <w:rPr>
              <w:rFonts w:eastAsiaTheme="minorEastAsia"/>
              <w:noProof/>
              <w:kern w:val="2"/>
              <w:sz w:val="24"/>
              <w:szCs w:val="24"/>
              <w:lang w:val="fr-FR" w:eastAsia="fr-FR"/>
              <w14:ligatures w14:val="standardContextual"/>
            </w:rPr>
          </w:pPr>
          <w:r w:rsidRPr="00700FFF">
            <w:rPr>
              <w:b/>
              <w:bCs/>
              <w:noProof/>
            </w:rPr>
            <w:fldChar w:fldCharType="begin"/>
          </w:r>
          <w:r w:rsidRPr="00700FFF">
            <w:rPr>
              <w:b/>
              <w:bCs/>
              <w:noProof/>
            </w:rPr>
            <w:instrText xml:space="preserve"> TOC \o "1-3" \h \z \u </w:instrText>
          </w:r>
          <w:r w:rsidRPr="00700FFF">
            <w:rPr>
              <w:b/>
              <w:bCs/>
              <w:noProof/>
            </w:rPr>
            <w:fldChar w:fldCharType="separate"/>
          </w:r>
          <w:hyperlink w:anchor="_Toc169083232" w:history="1">
            <w:r w:rsidR="00AE2F0F" w:rsidRPr="0019274F">
              <w:rPr>
                <w:rStyle w:val="Lienhypertexte"/>
                <w:noProof/>
              </w:rPr>
              <w:t>1</w:t>
            </w:r>
            <w:r w:rsidR="00AE2F0F">
              <w:rPr>
                <w:rFonts w:eastAsiaTheme="minorEastAsia"/>
                <w:noProof/>
                <w:kern w:val="2"/>
                <w:sz w:val="24"/>
                <w:szCs w:val="24"/>
                <w:lang w:val="fr-FR" w:eastAsia="fr-FR"/>
                <w14:ligatures w14:val="standardContextual"/>
              </w:rPr>
              <w:tab/>
            </w:r>
            <w:r w:rsidR="00AE2F0F" w:rsidRPr="0019274F">
              <w:rPr>
                <w:rStyle w:val="Lienhypertexte"/>
                <w:noProof/>
              </w:rPr>
              <w:t>Installation</w:t>
            </w:r>
            <w:r w:rsidR="00AE2F0F">
              <w:rPr>
                <w:noProof/>
                <w:webHidden/>
              </w:rPr>
              <w:tab/>
            </w:r>
            <w:r w:rsidR="00AE2F0F">
              <w:rPr>
                <w:noProof/>
                <w:webHidden/>
              </w:rPr>
              <w:fldChar w:fldCharType="begin"/>
            </w:r>
            <w:r w:rsidR="00AE2F0F">
              <w:rPr>
                <w:noProof/>
                <w:webHidden/>
              </w:rPr>
              <w:instrText xml:space="preserve"> PAGEREF _Toc169083232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132AED1A" w14:textId="78631D30"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33" w:history="1">
            <w:r w:rsidR="00AE2F0F" w:rsidRPr="0019274F">
              <w:rPr>
                <w:rStyle w:val="Lienhypertexte"/>
                <w:noProof/>
              </w:rPr>
              <w:t>1.1</w:t>
            </w:r>
            <w:r w:rsidR="00AE2F0F">
              <w:rPr>
                <w:rFonts w:eastAsiaTheme="minorEastAsia"/>
                <w:noProof/>
                <w:kern w:val="2"/>
                <w:sz w:val="24"/>
                <w:szCs w:val="24"/>
                <w:lang w:val="fr-FR" w:eastAsia="fr-FR"/>
                <w14:ligatures w14:val="standardContextual"/>
              </w:rPr>
              <w:tab/>
            </w:r>
            <w:r w:rsidR="00AE2F0F" w:rsidRPr="0019274F">
              <w:rPr>
                <w:rStyle w:val="Lienhypertexte"/>
                <w:noProof/>
              </w:rPr>
              <w:t>Partial installation (i.e. without testssl.sh)</w:t>
            </w:r>
            <w:r w:rsidR="00AE2F0F">
              <w:rPr>
                <w:noProof/>
                <w:webHidden/>
              </w:rPr>
              <w:tab/>
            </w:r>
            <w:r w:rsidR="00AE2F0F">
              <w:rPr>
                <w:noProof/>
                <w:webHidden/>
              </w:rPr>
              <w:fldChar w:fldCharType="begin"/>
            </w:r>
            <w:r w:rsidR="00AE2F0F">
              <w:rPr>
                <w:noProof/>
                <w:webHidden/>
              </w:rPr>
              <w:instrText xml:space="preserve"> PAGEREF _Toc169083233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70D6C254" w14:textId="64695FFF"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34" w:history="1">
            <w:r w:rsidR="00AE2F0F" w:rsidRPr="0019274F">
              <w:rPr>
                <w:rStyle w:val="Lienhypertexte"/>
                <w:noProof/>
              </w:rPr>
              <w:t>1.1.1</w:t>
            </w:r>
            <w:r w:rsidR="00AE2F0F">
              <w:rPr>
                <w:rFonts w:eastAsiaTheme="minorEastAsia"/>
                <w:noProof/>
                <w:kern w:val="2"/>
                <w:sz w:val="24"/>
                <w:szCs w:val="24"/>
                <w:lang w:val="fr-FR" w:eastAsia="fr-FR"/>
                <w14:ligatures w14:val="standardContextual"/>
              </w:rPr>
              <w:tab/>
            </w:r>
            <w:r w:rsidR="00AE2F0F" w:rsidRPr="0019274F">
              <w:rPr>
                <w:rStyle w:val="Lienhypertexte"/>
                <w:noProof/>
              </w:rPr>
              <w:t>MAC</w:t>
            </w:r>
            <w:r w:rsidR="00AE2F0F">
              <w:rPr>
                <w:noProof/>
                <w:webHidden/>
              </w:rPr>
              <w:tab/>
            </w:r>
            <w:r w:rsidR="00AE2F0F">
              <w:rPr>
                <w:noProof/>
                <w:webHidden/>
              </w:rPr>
              <w:fldChar w:fldCharType="begin"/>
            </w:r>
            <w:r w:rsidR="00AE2F0F">
              <w:rPr>
                <w:noProof/>
                <w:webHidden/>
              </w:rPr>
              <w:instrText xml:space="preserve"> PAGEREF _Toc169083234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79EA0015" w14:textId="3D361A6E"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38" w:history="1">
            <w:r w:rsidR="00AE2F0F" w:rsidRPr="0019274F">
              <w:rPr>
                <w:rStyle w:val="Lienhypertexte"/>
                <w:noProof/>
              </w:rPr>
              <w:t>1.1.2</w:t>
            </w:r>
            <w:r w:rsidR="00AE2F0F">
              <w:rPr>
                <w:rFonts w:eastAsiaTheme="minorEastAsia"/>
                <w:noProof/>
                <w:kern w:val="2"/>
                <w:sz w:val="24"/>
                <w:szCs w:val="24"/>
                <w:lang w:val="fr-FR" w:eastAsia="fr-FR"/>
                <w14:ligatures w14:val="standardContextual"/>
              </w:rPr>
              <w:tab/>
            </w:r>
            <w:r w:rsidR="00AE2F0F" w:rsidRPr="0019274F">
              <w:rPr>
                <w:rStyle w:val="Lienhypertexte"/>
                <w:noProof/>
              </w:rPr>
              <w:t>Windows</w:t>
            </w:r>
            <w:r w:rsidR="00AE2F0F">
              <w:rPr>
                <w:noProof/>
                <w:webHidden/>
              </w:rPr>
              <w:tab/>
            </w:r>
            <w:r w:rsidR="00AE2F0F">
              <w:rPr>
                <w:noProof/>
                <w:webHidden/>
              </w:rPr>
              <w:fldChar w:fldCharType="begin"/>
            </w:r>
            <w:r w:rsidR="00AE2F0F">
              <w:rPr>
                <w:noProof/>
                <w:webHidden/>
              </w:rPr>
              <w:instrText xml:space="preserve"> PAGEREF _Toc169083238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2112114E" w14:textId="2BB2FC89"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39" w:history="1">
            <w:r w:rsidR="00AE2F0F" w:rsidRPr="0019274F">
              <w:rPr>
                <w:rStyle w:val="Lienhypertexte"/>
                <w:noProof/>
              </w:rPr>
              <w:t>1.1.3</w:t>
            </w:r>
            <w:r w:rsidR="00AE2F0F">
              <w:rPr>
                <w:rFonts w:eastAsiaTheme="minorEastAsia"/>
                <w:noProof/>
                <w:kern w:val="2"/>
                <w:sz w:val="24"/>
                <w:szCs w:val="24"/>
                <w:lang w:val="fr-FR" w:eastAsia="fr-FR"/>
                <w14:ligatures w14:val="standardContextual"/>
              </w:rPr>
              <w:tab/>
            </w:r>
            <w:r w:rsidR="00AE2F0F" w:rsidRPr="0019274F">
              <w:rPr>
                <w:rStyle w:val="Lienhypertexte"/>
                <w:noProof/>
              </w:rPr>
              <w:t>GNU/Linux with snap</w:t>
            </w:r>
            <w:r w:rsidR="00AE2F0F">
              <w:rPr>
                <w:noProof/>
                <w:webHidden/>
              </w:rPr>
              <w:tab/>
            </w:r>
            <w:r w:rsidR="00AE2F0F">
              <w:rPr>
                <w:noProof/>
                <w:webHidden/>
              </w:rPr>
              <w:fldChar w:fldCharType="begin"/>
            </w:r>
            <w:r w:rsidR="00AE2F0F">
              <w:rPr>
                <w:noProof/>
                <w:webHidden/>
              </w:rPr>
              <w:instrText xml:space="preserve"> PAGEREF _Toc169083239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4D2E918F" w14:textId="29183CD1"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40" w:history="1">
            <w:r w:rsidR="00AE2F0F" w:rsidRPr="0019274F">
              <w:rPr>
                <w:rStyle w:val="Lienhypertexte"/>
                <w:noProof/>
              </w:rPr>
              <w:t>1.2</w:t>
            </w:r>
            <w:r w:rsidR="00AE2F0F">
              <w:rPr>
                <w:rFonts w:eastAsiaTheme="minorEastAsia"/>
                <w:noProof/>
                <w:kern w:val="2"/>
                <w:sz w:val="24"/>
                <w:szCs w:val="24"/>
                <w:lang w:val="fr-FR" w:eastAsia="fr-FR"/>
                <w14:ligatures w14:val="standardContextual"/>
              </w:rPr>
              <w:tab/>
            </w:r>
            <w:r w:rsidR="00AE2F0F" w:rsidRPr="0019274F">
              <w:rPr>
                <w:rStyle w:val="Lienhypertexte"/>
                <w:noProof/>
              </w:rPr>
              <w:t xml:space="preserve">Full install (ie with </w:t>
            </w:r>
            <w:r w:rsidR="00AE2F0F" w:rsidRPr="0019274F">
              <w:rPr>
                <w:rStyle w:val="Lienhypertexte"/>
                <w:rFonts w:ascii="Courier New" w:hAnsi="Courier New" w:cs="Courier New"/>
                <w:noProof/>
              </w:rPr>
              <w:t>testssl.sh</w:t>
            </w:r>
            <w:r w:rsidR="00AE2F0F" w:rsidRPr="0019274F">
              <w:rPr>
                <w:rStyle w:val="Lienhypertexte"/>
                <w:noProof/>
              </w:rPr>
              <w:t>)</w:t>
            </w:r>
            <w:r w:rsidR="00AE2F0F">
              <w:rPr>
                <w:noProof/>
                <w:webHidden/>
              </w:rPr>
              <w:tab/>
            </w:r>
            <w:r w:rsidR="00AE2F0F">
              <w:rPr>
                <w:noProof/>
                <w:webHidden/>
              </w:rPr>
              <w:fldChar w:fldCharType="begin"/>
            </w:r>
            <w:r w:rsidR="00AE2F0F">
              <w:rPr>
                <w:noProof/>
                <w:webHidden/>
              </w:rPr>
              <w:instrText xml:space="preserve"> PAGEREF _Toc169083240 \h </w:instrText>
            </w:r>
            <w:r w:rsidR="00AE2F0F">
              <w:rPr>
                <w:noProof/>
                <w:webHidden/>
              </w:rPr>
            </w:r>
            <w:r w:rsidR="00AE2F0F">
              <w:rPr>
                <w:noProof/>
                <w:webHidden/>
              </w:rPr>
              <w:fldChar w:fldCharType="separate"/>
            </w:r>
            <w:r w:rsidR="00AE2F0F">
              <w:rPr>
                <w:noProof/>
                <w:webHidden/>
              </w:rPr>
              <w:t>4</w:t>
            </w:r>
            <w:r w:rsidR="00AE2F0F">
              <w:rPr>
                <w:noProof/>
                <w:webHidden/>
              </w:rPr>
              <w:fldChar w:fldCharType="end"/>
            </w:r>
          </w:hyperlink>
        </w:p>
        <w:p w14:paraId="0E930BF2" w14:textId="6C67CB0B"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41" w:history="1">
            <w:r w:rsidR="00AE2F0F" w:rsidRPr="0019274F">
              <w:rPr>
                <w:rStyle w:val="Lienhypertexte"/>
                <w:noProof/>
              </w:rPr>
              <w:t>1.2.1</w:t>
            </w:r>
            <w:r w:rsidR="00AE2F0F">
              <w:rPr>
                <w:rFonts w:eastAsiaTheme="minorEastAsia"/>
                <w:noProof/>
                <w:kern w:val="2"/>
                <w:sz w:val="24"/>
                <w:szCs w:val="24"/>
                <w:lang w:val="fr-FR" w:eastAsia="fr-FR"/>
                <w14:ligatures w14:val="standardContextual"/>
              </w:rPr>
              <w:tab/>
            </w:r>
            <w:r w:rsidR="00AE2F0F" w:rsidRPr="0019274F">
              <w:rPr>
                <w:rStyle w:val="Lienhypertexte"/>
                <w:noProof/>
              </w:rPr>
              <w:t>Prerequisite: install Docker</w:t>
            </w:r>
            <w:r w:rsidR="00AE2F0F">
              <w:rPr>
                <w:noProof/>
                <w:webHidden/>
              </w:rPr>
              <w:tab/>
            </w:r>
            <w:r w:rsidR="00AE2F0F">
              <w:rPr>
                <w:noProof/>
                <w:webHidden/>
              </w:rPr>
              <w:fldChar w:fldCharType="begin"/>
            </w:r>
            <w:r w:rsidR="00AE2F0F">
              <w:rPr>
                <w:noProof/>
                <w:webHidden/>
              </w:rPr>
              <w:instrText xml:space="preserve"> PAGEREF _Toc169083241 \h </w:instrText>
            </w:r>
            <w:r w:rsidR="00AE2F0F">
              <w:rPr>
                <w:noProof/>
                <w:webHidden/>
              </w:rPr>
            </w:r>
            <w:r w:rsidR="00AE2F0F">
              <w:rPr>
                <w:noProof/>
                <w:webHidden/>
              </w:rPr>
              <w:fldChar w:fldCharType="separate"/>
            </w:r>
            <w:r w:rsidR="00AE2F0F">
              <w:rPr>
                <w:noProof/>
                <w:webHidden/>
              </w:rPr>
              <w:t>5</w:t>
            </w:r>
            <w:r w:rsidR="00AE2F0F">
              <w:rPr>
                <w:noProof/>
                <w:webHidden/>
              </w:rPr>
              <w:fldChar w:fldCharType="end"/>
            </w:r>
          </w:hyperlink>
        </w:p>
        <w:p w14:paraId="3A3DF318" w14:textId="35649235"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42" w:history="1">
            <w:r w:rsidR="00AE2F0F" w:rsidRPr="0019274F">
              <w:rPr>
                <w:rStyle w:val="Lienhypertexte"/>
                <w:noProof/>
              </w:rPr>
              <w:t>1.2.2</w:t>
            </w:r>
            <w:r w:rsidR="00AE2F0F">
              <w:rPr>
                <w:rFonts w:eastAsiaTheme="minorEastAsia"/>
                <w:noProof/>
                <w:kern w:val="2"/>
                <w:sz w:val="24"/>
                <w:szCs w:val="24"/>
                <w:lang w:val="fr-FR" w:eastAsia="fr-FR"/>
                <w14:ligatures w14:val="standardContextual"/>
              </w:rPr>
              <w:tab/>
            </w:r>
            <w:r w:rsidR="00AE2F0F" w:rsidRPr="0019274F">
              <w:rPr>
                <w:rStyle w:val="Lienhypertexte"/>
                <w:noProof/>
              </w:rPr>
              <w:t>Installation of EDPB WAT</w:t>
            </w:r>
            <w:r w:rsidR="00AE2F0F">
              <w:rPr>
                <w:noProof/>
                <w:webHidden/>
              </w:rPr>
              <w:tab/>
            </w:r>
            <w:r w:rsidR="00AE2F0F">
              <w:rPr>
                <w:noProof/>
                <w:webHidden/>
              </w:rPr>
              <w:fldChar w:fldCharType="begin"/>
            </w:r>
            <w:r w:rsidR="00AE2F0F">
              <w:rPr>
                <w:noProof/>
                <w:webHidden/>
              </w:rPr>
              <w:instrText xml:space="preserve"> PAGEREF _Toc169083242 \h </w:instrText>
            </w:r>
            <w:r w:rsidR="00AE2F0F">
              <w:rPr>
                <w:noProof/>
                <w:webHidden/>
              </w:rPr>
            </w:r>
            <w:r w:rsidR="00AE2F0F">
              <w:rPr>
                <w:noProof/>
                <w:webHidden/>
              </w:rPr>
              <w:fldChar w:fldCharType="separate"/>
            </w:r>
            <w:r w:rsidR="00AE2F0F">
              <w:rPr>
                <w:noProof/>
                <w:webHidden/>
              </w:rPr>
              <w:t>5</w:t>
            </w:r>
            <w:r w:rsidR="00AE2F0F">
              <w:rPr>
                <w:noProof/>
                <w:webHidden/>
              </w:rPr>
              <w:fldChar w:fldCharType="end"/>
            </w:r>
          </w:hyperlink>
        </w:p>
        <w:p w14:paraId="75A3B1B0" w14:textId="29C8CEE1"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43" w:history="1">
            <w:r w:rsidR="00AE2F0F" w:rsidRPr="0019274F">
              <w:rPr>
                <w:rStyle w:val="Lienhypertexte"/>
                <w:rFonts w:eastAsia="Roboto"/>
                <w:noProof/>
              </w:rPr>
              <w:t>1.2.3</w:t>
            </w:r>
            <w:r w:rsidR="00AE2F0F">
              <w:rPr>
                <w:rFonts w:eastAsiaTheme="minorEastAsia"/>
                <w:noProof/>
                <w:kern w:val="2"/>
                <w:sz w:val="24"/>
                <w:szCs w:val="24"/>
                <w:lang w:val="fr-FR" w:eastAsia="fr-FR"/>
                <w14:ligatures w14:val="standardContextual"/>
              </w:rPr>
              <w:tab/>
            </w:r>
            <w:r w:rsidR="00AE2F0F" w:rsidRPr="0019274F">
              <w:rPr>
                <w:rStyle w:val="Lienhypertexte"/>
                <w:rFonts w:eastAsia="Roboto"/>
                <w:noProof/>
              </w:rPr>
              <w:t xml:space="preserve">Verification of </w:t>
            </w:r>
            <w:r w:rsidR="00AE2F0F" w:rsidRPr="0019274F">
              <w:rPr>
                <w:rStyle w:val="Lienhypertexte"/>
                <w:rFonts w:ascii="Courier New" w:hAnsi="Courier New" w:cs="Courier New"/>
                <w:noProof/>
              </w:rPr>
              <w:t>testssl.sh</w:t>
            </w:r>
            <w:r w:rsidR="00AE2F0F">
              <w:rPr>
                <w:noProof/>
                <w:webHidden/>
              </w:rPr>
              <w:tab/>
            </w:r>
            <w:r w:rsidR="00AE2F0F">
              <w:rPr>
                <w:noProof/>
                <w:webHidden/>
              </w:rPr>
              <w:fldChar w:fldCharType="begin"/>
            </w:r>
            <w:r w:rsidR="00AE2F0F">
              <w:rPr>
                <w:noProof/>
                <w:webHidden/>
              </w:rPr>
              <w:instrText xml:space="preserve"> PAGEREF _Toc169083243 \h </w:instrText>
            </w:r>
            <w:r w:rsidR="00AE2F0F">
              <w:rPr>
                <w:noProof/>
                <w:webHidden/>
              </w:rPr>
            </w:r>
            <w:r w:rsidR="00AE2F0F">
              <w:rPr>
                <w:noProof/>
                <w:webHidden/>
              </w:rPr>
              <w:fldChar w:fldCharType="separate"/>
            </w:r>
            <w:r w:rsidR="00AE2F0F">
              <w:rPr>
                <w:noProof/>
                <w:webHidden/>
              </w:rPr>
              <w:t>5</w:t>
            </w:r>
            <w:r w:rsidR="00AE2F0F">
              <w:rPr>
                <w:noProof/>
                <w:webHidden/>
              </w:rPr>
              <w:fldChar w:fldCharType="end"/>
            </w:r>
          </w:hyperlink>
        </w:p>
        <w:p w14:paraId="23E4A234" w14:textId="127761CE"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44" w:history="1">
            <w:r w:rsidR="00AE2F0F" w:rsidRPr="0019274F">
              <w:rPr>
                <w:rStyle w:val="Lienhypertexte"/>
                <w:noProof/>
              </w:rPr>
              <w:t>2</w:t>
            </w:r>
            <w:r w:rsidR="00AE2F0F">
              <w:rPr>
                <w:rFonts w:eastAsiaTheme="minorEastAsia"/>
                <w:noProof/>
                <w:kern w:val="2"/>
                <w:sz w:val="24"/>
                <w:szCs w:val="24"/>
                <w:lang w:val="fr-FR" w:eastAsia="fr-FR"/>
                <w14:ligatures w14:val="standardContextual"/>
              </w:rPr>
              <w:tab/>
            </w:r>
            <w:r w:rsidR="00AE2F0F" w:rsidRPr="0019274F">
              <w:rPr>
                <w:rStyle w:val="Lienhypertexte"/>
                <w:noProof/>
              </w:rPr>
              <w:t>How the tool works</w:t>
            </w:r>
            <w:r w:rsidR="00AE2F0F">
              <w:rPr>
                <w:noProof/>
                <w:webHidden/>
              </w:rPr>
              <w:tab/>
            </w:r>
            <w:r w:rsidR="00AE2F0F">
              <w:rPr>
                <w:noProof/>
                <w:webHidden/>
              </w:rPr>
              <w:fldChar w:fldCharType="begin"/>
            </w:r>
            <w:r w:rsidR="00AE2F0F">
              <w:rPr>
                <w:noProof/>
                <w:webHidden/>
              </w:rPr>
              <w:instrText xml:space="preserve"> PAGEREF _Toc169083244 \h </w:instrText>
            </w:r>
            <w:r w:rsidR="00AE2F0F">
              <w:rPr>
                <w:noProof/>
                <w:webHidden/>
              </w:rPr>
            </w:r>
            <w:r w:rsidR="00AE2F0F">
              <w:rPr>
                <w:noProof/>
                <w:webHidden/>
              </w:rPr>
              <w:fldChar w:fldCharType="separate"/>
            </w:r>
            <w:r w:rsidR="00AE2F0F">
              <w:rPr>
                <w:noProof/>
                <w:webHidden/>
              </w:rPr>
              <w:t>6</w:t>
            </w:r>
            <w:r w:rsidR="00AE2F0F">
              <w:rPr>
                <w:noProof/>
                <w:webHidden/>
              </w:rPr>
              <w:fldChar w:fldCharType="end"/>
            </w:r>
          </w:hyperlink>
        </w:p>
        <w:p w14:paraId="152F62B6" w14:textId="2446D253"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45" w:history="1">
            <w:r w:rsidR="00AE2F0F" w:rsidRPr="0019274F">
              <w:rPr>
                <w:rStyle w:val="Lienhypertexte"/>
                <w:b/>
                <w:bCs/>
                <w:noProof/>
              </w:rPr>
              <w:t>Analysis</w:t>
            </w:r>
            <w:r w:rsidR="00AE2F0F">
              <w:rPr>
                <w:noProof/>
                <w:webHidden/>
              </w:rPr>
              <w:tab/>
            </w:r>
            <w:r w:rsidR="00AE2F0F">
              <w:rPr>
                <w:noProof/>
                <w:webHidden/>
              </w:rPr>
              <w:fldChar w:fldCharType="begin"/>
            </w:r>
            <w:r w:rsidR="00AE2F0F">
              <w:rPr>
                <w:noProof/>
                <w:webHidden/>
              </w:rPr>
              <w:instrText xml:space="preserve"> PAGEREF _Toc169083245 \h </w:instrText>
            </w:r>
            <w:r w:rsidR="00AE2F0F">
              <w:rPr>
                <w:noProof/>
                <w:webHidden/>
              </w:rPr>
            </w:r>
            <w:r w:rsidR="00AE2F0F">
              <w:rPr>
                <w:noProof/>
                <w:webHidden/>
              </w:rPr>
              <w:fldChar w:fldCharType="separate"/>
            </w:r>
            <w:r w:rsidR="00AE2F0F">
              <w:rPr>
                <w:noProof/>
                <w:webHidden/>
              </w:rPr>
              <w:t>6</w:t>
            </w:r>
            <w:r w:rsidR="00AE2F0F">
              <w:rPr>
                <w:noProof/>
                <w:webHidden/>
              </w:rPr>
              <w:fldChar w:fldCharType="end"/>
            </w:r>
          </w:hyperlink>
        </w:p>
        <w:p w14:paraId="55EA8DF9" w14:textId="1C816844"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46" w:history="1">
            <w:r w:rsidR="00AE2F0F" w:rsidRPr="0019274F">
              <w:rPr>
                <w:rStyle w:val="Lienhypertexte"/>
                <w:b/>
                <w:bCs/>
                <w:noProof/>
              </w:rPr>
              <w:t>Sessions</w:t>
            </w:r>
            <w:r w:rsidR="00AE2F0F">
              <w:rPr>
                <w:noProof/>
                <w:webHidden/>
              </w:rPr>
              <w:tab/>
            </w:r>
            <w:r w:rsidR="00AE2F0F">
              <w:rPr>
                <w:noProof/>
                <w:webHidden/>
              </w:rPr>
              <w:fldChar w:fldCharType="begin"/>
            </w:r>
            <w:r w:rsidR="00AE2F0F">
              <w:rPr>
                <w:noProof/>
                <w:webHidden/>
              </w:rPr>
              <w:instrText xml:space="preserve"> PAGEREF _Toc169083246 \h </w:instrText>
            </w:r>
            <w:r w:rsidR="00AE2F0F">
              <w:rPr>
                <w:noProof/>
                <w:webHidden/>
              </w:rPr>
            </w:r>
            <w:r w:rsidR="00AE2F0F">
              <w:rPr>
                <w:noProof/>
                <w:webHidden/>
              </w:rPr>
              <w:fldChar w:fldCharType="separate"/>
            </w:r>
            <w:r w:rsidR="00AE2F0F">
              <w:rPr>
                <w:noProof/>
                <w:webHidden/>
              </w:rPr>
              <w:t>7</w:t>
            </w:r>
            <w:r w:rsidR="00AE2F0F">
              <w:rPr>
                <w:noProof/>
                <w:webHidden/>
              </w:rPr>
              <w:fldChar w:fldCharType="end"/>
            </w:r>
          </w:hyperlink>
        </w:p>
        <w:p w14:paraId="22556998" w14:textId="1A679CCE"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47" w:history="1">
            <w:r w:rsidR="00AE2F0F" w:rsidRPr="0019274F">
              <w:rPr>
                <w:rStyle w:val="Lienhypertexte"/>
                <w:b/>
                <w:bCs/>
                <w:noProof/>
              </w:rPr>
              <w:t>Editor</w:t>
            </w:r>
            <w:r w:rsidR="00AE2F0F">
              <w:rPr>
                <w:noProof/>
                <w:webHidden/>
              </w:rPr>
              <w:tab/>
            </w:r>
            <w:r w:rsidR="00AE2F0F">
              <w:rPr>
                <w:noProof/>
                <w:webHidden/>
              </w:rPr>
              <w:fldChar w:fldCharType="begin"/>
            </w:r>
            <w:r w:rsidR="00AE2F0F">
              <w:rPr>
                <w:noProof/>
                <w:webHidden/>
              </w:rPr>
              <w:instrText xml:space="preserve"> PAGEREF _Toc169083247 \h </w:instrText>
            </w:r>
            <w:r w:rsidR="00AE2F0F">
              <w:rPr>
                <w:noProof/>
                <w:webHidden/>
              </w:rPr>
            </w:r>
            <w:r w:rsidR="00AE2F0F">
              <w:rPr>
                <w:noProof/>
                <w:webHidden/>
              </w:rPr>
              <w:fldChar w:fldCharType="separate"/>
            </w:r>
            <w:r w:rsidR="00AE2F0F">
              <w:rPr>
                <w:noProof/>
                <w:webHidden/>
              </w:rPr>
              <w:t>7</w:t>
            </w:r>
            <w:r w:rsidR="00AE2F0F">
              <w:rPr>
                <w:noProof/>
                <w:webHidden/>
              </w:rPr>
              <w:fldChar w:fldCharType="end"/>
            </w:r>
          </w:hyperlink>
        </w:p>
        <w:p w14:paraId="41C0A16B" w14:textId="17BEA5A0"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48" w:history="1">
            <w:r w:rsidR="00AE2F0F" w:rsidRPr="0019274F">
              <w:rPr>
                <w:rStyle w:val="Lienhypertexte"/>
                <w:b/>
                <w:bCs/>
                <w:noProof/>
              </w:rPr>
              <w:t>Other</w:t>
            </w:r>
            <w:r w:rsidR="00AE2F0F">
              <w:rPr>
                <w:noProof/>
                <w:webHidden/>
              </w:rPr>
              <w:tab/>
            </w:r>
            <w:r w:rsidR="00AE2F0F">
              <w:rPr>
                <w:noProof/>
                <w:webHidden/>
              </w:rPr>
              <w:fldChar w:fldCharType="begin"/>
            </w:r>
            <w:r w:rsidR="00AE2F0F">
              <w:rPr>
                <w:noProof/>
                <w:webHidden/>
              </w:rPr>
              <w:instrText xml:space="preserve"> PAGEREF _Toc169083248 \h </w:instrText>
            </w:r>
            <w:r w:rsidR="00AE2F0F">
              <w:rPr>
                <w:noProof/>
                <w:webHidden/>
              </w:rPr>
            </w:r>
            <w:r w:rsidR="00AE2F0F">
              <w:rPr>
                <w:noProof/>
                <w:webHidden/>
              </w:rPr>
              <w:fldChar w:fldCharType="separate"/>
            </w:r>
            <w:r w:rsidR="00AE2F0F">
              <w:rPr>
                <w:noProof/>
                <w:webHidden/>
              </w:rPr>
              <w:t>7</w:t>
            </w:r>
            <w:r w:rsidR="00AE2F0F">
              <w:rPr>
                <w:noProof/>
                <w:webHidden/>
              </w:rPr>
              <w:fldChar w:fldCharType="end"/>
            </w:r>
          </w:hyperlink>
        </w:p>
        <w:p w14:paraId="15FD5E5D" w14:textId="6701FC6F"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49" w:history="1">
            <w:r w:rsidR="00AE2F0F" w:rsidRPr="0019274F">
              <w:rPr>
                <w:rStyle w:val="Lienhypertexte"/>
                <w:noProof/>
              </w:rPr>
              <w:t>3</w:t>
            </w:r>
            <w:r w:rsidR="00AE2F0F">
              <w:rPr>
                <w:rFonts w:eastAsiaTheme="minorEastAsia"/>
                <w:noProof/>
                <w:kern w:val="2"/>
                <w:sz w:val="24"/>
                <w:szCs w:val="24"/>
                <w:lang w:val="fr-FR" w:eastAsia="fr-FR"/>
                <w14:ligatures w14:val="standardContextual"/>
              </w:rPr>
              <w:tab/>
            </w:r>
            <w:r w:rsidR="00AE2F0F" w:rsidRPr="0019274F">
              <w:rPr>
                <w:rStyle w:val="Lienhypertexte"/>
                <w:noProof/>
              </w:rPr>
              <w:t>Provide new analysis</w:t>
            </w:r>
            <w:r w:rsidR="00AE2F0F">
              <w:rPr>
                <w:noProof/>
                <w:webHidden/>
              </w:rPr>
              <w:tab/>
            </w:r>
            <w:r w:rsidR="00AE2F0F">
              <w:rPr>
                <w:noProof/>
                <w:webHidden/>
              </w:rPr>
              <w:fldChar w:fldCharType="begin"/>
            </w:r>
            <w:r w:rsidR="00AE2F0F">
              <w:rPr>
                <w:noProof/>
                <w:webHidden/>
              </w:rPr>
              <w:instrText xml:space="preserve"> PAGEREF _Toc169083249 \h </w:instrText>
            </w:r>
            <w:r w:rsidR="00AE2F0F">
              <w:rPr>
                <w:noProof/>
                <w:webHidden/>
              </w:rPr>
            </w:r>
            <w:r w:rsidR="00AE2F0F">
              <w:rPr>
                <w:noProof/>
                <w:webHidden/>
              </w:rPr>
              <w:fldChar w:fldCharType="separate"/>
            </w:r>
            <w:r w:rsidR="00AE2F0F">
              <w:rPr>
                <w:noProof/>
                <w:webHidden/>
              </w:rPr>
              <w:t>7</w:t>
            </w:r>
            <w:r w:rsidR="00AE2F0F">
              <w:rPr>
                <w:noProof/>
                <w:webHidden/>
              </w:rPr>
              <w:fldChar w:fldCharType="end"/>
            </w:r>
          </w:hyperlink>
        </w:p>
        <w:p w14:paraId="3419DD1E" w14:textId="05DC2405"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50" w:history="1">
            <w:r w:rsidR="00AE2F0F" w:rsidRPr="0019274F">
              <w:rPr>
                <w:rStyle w:val="Lienhypertexte"/>
                <w:b/>
                <w:bCs/>
                <w:noProof/>
              </w:rPr>
              <w:t>Website information</w:t>
            </w:r>
            <w:r w:rsidR="00AE2F0F">
              <w:rPr>
                <w:noProof/>
                <w:webHidden/>
              </w:rPr>
              <w:tab/>
            </w:r>
            <w:r w:rsidR="00AE2F0F">
              <w:rPr>
                <w:noProof/>
                <w:webHidden/>
              </w:rPr>
              <w:fldChar w:fldCharType="begin"/>
            </w:r>
            <w:r w:rsidR="00AE2F0F">
              <w:rPr>
                <w:noProof/>
                <w:webHidden/>
              </w:rPr>
              <w:instrText xml:space="preserve"> PAGEREF _Toc169083250 \h </w:instrText>
            </w:r>
            <w:r w:rsidR="00AE2F0F">
              <w:rPr>
                <w:noProof/>
                <w:webHidden/>
              </w:rPr>
            </w:r>
            <w:r w:rsidR="00AE2F0F">
              <w:rPr>
                <w:noProof/>
                <w:webHidden/>
              </w:rPr>
              <w:fldChar w:fldCharType="separate"/>
            </w:r>
            <w:r w:rsidR="00AE2F0F">
              <w:rPr>
                <w:noProof/>
                <w:webHidden/>
              </w:rPr>
              <w:t>7</w:t>
            </w:r>
            <w:r w:rsidR="00AE2F0F">
              <w:rPr>
                <w:noProof/>
                <w:webHidden/>
              </w:rPr>
              <w:fldChar w:fldCharType="end"/>
            </w:r>
          </w:hyperlink>
        </w:p>
        <w:p w14:paraId="5F449EBD" w14:textId="6C69557D" w:rsidR="00AE2F0F" w:rsidRDefault="00000000">
          <w:pPr>
            <w:pStyle w:val="TM3"/>
            <w:tabs>
              <w:tab w:val="right" w:leader="dot" w:pos="9061"/>
            </w:tabs>
            <w:rPr>
              <w:rFonts w:eastAsiaTheme="minorEastAsia"/>
              <w:noProof/>
              <w:kern w:val="2"/>
              <w:sz w:val="24"/>
              <w:szCs w:val="24"/>
              <w:lang w:val="fr-FR" w:eastAsia="fr-FR"/>
              <w14:ligatures w14:val="standardContextual"/>
            </w:rPr>
          </w:pPr>
          <w:hyperlink w:anchor="_Toc169083251" w:history="1">
            <w:r w:rsidR="00AE2F0F" w:rsidRPr="0019274F">
              <w:rPr>
                <w:rStyle w:val="Lienhypertexte"/>
                <w:b/>
                <w:bCs/>
                <w:noProof/>
              </w:rPr>
              <w:t>First or new scenario</w:t>
            </w:r>
            <w:r w:rsidR="00AE2F0F">
              <w:rPr>
                <w:noProof/>
                <w:webHidden/>
              </w:rPr>
              <w:tab/>
            </w:r>
            <w:r w:rsidR="00AE2F0F">
              <w:rPr>
                <w:noProof/>
                <w:webHidden/>
              </w:rPr>
              <w:fldChar w:fldCharType="begin"/>
            </w:r>
            <w:r w:rsidR="00AE2F0F">
              <w:rPr>
                <w:noProof/>
                <w:webHidden/>
              </w:rPr>
              <w:instrText xml:space="preserve"> PAGEREF _Toc169083251 \h </w:instrText>
            </w:r>
            <w:r w:rsidR="00AE2F0F">
              <w:rPr>
                <w:noProof/>
                <w:webHidden/>
              </w:rPr>
            </w:r>
            <w:r w:rsidR="00AE2F0F">
              <w:rPr>
                <w:noProof/>
                <w:webHidden/>
              </w:rPr>
              <w:fldChar w:fldCharType="separate"/>
            </w:r>
            <w:r w:rsidR="00AE2F0F">
              <w:rPr>
                <w:noProof/>
                <w:webHidden/>
              </w:rPr>
              <w:t>8</w:t>
            </w:r>
            <w:r w:rsidR="00AE2F0F">
              <w:rPr>
                <w:noProof/>
                <w:webHidden/>
              </w:rPr>
              <w:fldChar w:fldCharType="end"/>
            </w:r>
          </w:hyperlink>
        </w:p>
        <w:p w14:paraId="668AA681" w14:textId="29A9E6A3"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52" w:history="1">
            <w:r w:rsidR="00AE2F0F" w:rsidRPr="0019274F">
              <w:rPr>
                <w:rStyle w:val="Lienhypertexte"/>
                <w:noProof/>
              </w:rPr>
              <w:t>4</w:t>
            </w:r>
            <w:r w:rsidR="00AE2F0F">
              <w:rPr>
                <w:rFonts w:eastAsiaTheme="minorEastAsia"/>
                <w:noProof/>
                <w:kern w:val="2"/>
                <w:sz w:val="24"/>
                <w:szCs w:val="24"/>
                <w:lang w:val="fr-FR" w:eastAsia="fr-FR"/>
                <w14:ligatures w14:val="standardContextual"/>
              </w:rPr>
              <w:tab/>
            </w:r>
            <w:r w:rsidR="00AE2F0F" w:rsidRPr="0019274F">
              <w:rPr>
                <w:rStyle w:val="Lienhypertexte"/>
                <w:noProof/>
              </w:rPr>
              <w:t>The Internal Browser</w:t>
            </w:r>
            <w:r w:rsidR="00AE2F0F">
              <w:rPr>
                <w:noProof/>
                <w:webHidden/>
              </w:rPr>
              <w:tab/>
            </w:r>
            <w:r w:rsidR="00AE2F0F">
              <w:rPr>
                <w:noProof/>
                <w:webHidden/>
              </w:rPr>
              <w:fldChar w:fldCharType="begin"/>
            </w:r>
            <w:r w:rsidR="00AE2F0F">
              <w:rPr>
                <w:noProof/>
                <w:webHidden/>
              </w:rPr>
              <w:instrText xml:space="preserve"> PAGEREF _Toc169083252 \h </w:instrText>
            </w:r>
            <w:r w:rsidR="00AE2F0F">
              <w:rPr>
                <w:noProof/>
                <w:webHidden/>
              </w:rPr>
            </w:r>
            <w:r w:rsidR="00AE2F0F">
              <w:rPr>
                <w:noProof/>
                <w:webHidden/>
              </w:rPr>
              <w:fldChar w:fldCharType="separate"/>
            </w:r>
            <w:r w:rsidR="00AE2F0F">
              <w:rPr>
                <w:noProof/>
                <w:webHidden/>
              </w:rPr>
              <w:t>8</w:t>
            </w:r>
            <w:r w:rsidR="00AE2F0F">
              <w:rPr>
                <w:noProof/>
                <w:webHidden/>
              </w:rPr>
              <w:fldChar w:fldCharType="end"/>
            </w:r>
          </w:hyperlink>
        </w:p>
        <w:p w14:paraId="702287A4" w14:textId="210D15F5"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3" w:history="1">
            <w:r w:rsidR="00AE2F0F" w:rsidRPr="0019274F">
              <w:rPr>
                <w:rStyle w:val="Lienhypertexte"/>
                <w:noProof/>
              </w:rPr>
              <w:t>4.1</w:t>
            </w:r>
            <w:r w:rsidR="00AE2F0F">
              <w:rPr>
                <w:rFonts w:eastAsiaTheme="minorEastAsia"/>
                <w:noProof/>
                <w:kern w:val="2"/>
                <w:sz w:val="24"/>
                <w:szCs w:val="24"/>
                <w:lang w:val="fr-FR" w:eastAsia="fr-FR"/>
                <w14:ligatures w14:val="standardContextual"/>
              </w:rPr>
              <w:tab/>
            </w:r>
            <w:r w:rsidR="00AE2F0F" w:rsidRPr="0019274F">
              <w:rPr>
                <w:rStyle w:val="Lienhypertexte"/>
                <w:noProof/>
              </w:rPr>
              <w:t>The toolbar</w:t>
            </w:r>
            <w:r w:rsidR="00AE2F0F">
              <w:rPr>
                <w:noProof/>
                <w:webHidden/>
              </w:rPr>
              <w:tab/>
            </w:r>
            <w:r w:rsidR="00AE2F0F">
              <w:rPr>
                <w:noProof/>
                <w:webHidden/>
              </w:rPr>
              <w:fldChar w:fldCharType="begin"/>
            </w:r>
            <w:r w:rsidR="00AE2F0F">
              <w:rPr>
                <w:noProof/>
                <w:webHidden/>
              </w:rPr>
              <w:instrText xml:space="preserve"> PAGEREF _Toc169083253 \h </w:instrText>
            </w:r>
            <w:r w:rsidR="00AE2F0F">
              <w:rPr>
                <w:noProof/>
                <w:webHidden/>
              </w:rPr>
            </w:r>
            <w:r w:rsidR="00AE2F0F">
              <w:rPr>
                <w:noProof/>
                <w:webHidden/>
              </w:rPr>
              <w:fldChar w:fldCharType="separate"/>
            </w:r>
            <w:r w:rsidR="00AE2F0F">
              <w:rPr>
                <w:noProof/>
                <w:webHidden/>
              </w:rPr>
              <w:t>9</w:t>
            </w:r>
            <w:r w:rsidR="00AE2F0F">
              <w:rPr>
                <w:noProof/>
                <w:webHidden/>
              </w:rPr>
              <w:fldChar w:fldCharType="end"/>
            </w:r>
          </w:hyperlink>
        </w:p>
        <w:p w14:paraId="77BA842E" w14:textId="4BE869E0"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4" w:history="1">
            <w:r w:rsidR="00AE2F0F" w:rsidRPr="0019274F">
              <w:rPr>
                <w:rStyle w:val="Lienhypertexte"/>
                <w:noProof/>
              </w:rPr>
              <w:t>4.2</w:t>
            </w:r>
            <w:r w:rsidR="00AE2F0F">
              <w:rPr>
                <w:rFonts w:eastAsiaTheme="minorEastAsia"/>
                <w:noProof/>
                <w:kern w:val="2"/>
                <w:sz w:val="24"/>
                <w:szCs w:val="24"/>
                <w:lang w:val="fr-FR" w:eastAsia="fr-FR"/>
                <w14:ligatures w14:val="standardContextual"/>
              </w:rPr>
              <w:tab/>
            </w:r>
            <w:r w:rsidR="00AE2F0F" w:rsidRPr="0019274F">
              <w:rPr>
                <w:rStyle w:val="Lienhypertexte"/>
                <w:noProof/>
              </w:rPr>
              <w:t>The logger panel</w:t>
            </w:r>
            <w:r w:rsidR="00AE2F0F">
              <w:rPr>
                <w:noProof/>
                <w:webHidden/>
              </w:rPr>
              <w:tab/>
            </w:r>
            <w:r w:rsidR="00AE2F0F">
              <w:rPr>
                <w:noProof/>
                <w:webHidden/>
              </w:rPr>
              <w:fldChar w:fldCharType="begin"/>
            </w:r>
            <w:r w:rsidR="00AE2F0F">
              <w:rPr>
                <w:noProof/>
                <w:webHidden/>
              </w:rPr>
              <w:instrText xml:space="preserve"> PAGEREF _Toc169083254 \h </w:instrText>
            </w:r>
            <w:r w:rsidR="00AE2F0F">
              <w:rPr>
                <w:noProof/>
                <w:webHidden/>
              </w:rPr>
            </w:r>
            <w:r w:rsidR="00AE2F0F">
              <w:rPr>
                <w:noProof/>
                <w:webHidden/>
              </w:rPr>
              <w:fldChar w:fldCharType="separate"/>
            </w:r>
            <w:r w:rsidR="00AE2F0F">
              <w:rPr>
                <w:noProof/>
                <w:webHidden/>
              </w:rPr>
              <w:t>9</w:t>
            </w:r>
            <w:r w:rsidR="00AE2F0F">
              <w:rPr>
                <w:noProof/>
                <w:webHidden/>
              </w:rPr>
              <w:fldChar w:fldCharType="end"/>
            </w:r>
          </w:hyperlink>
        </w:p>
        <w:p w14:paraId="496DBE3D" w14:textId="52BFB221"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5" w:history="1">
            <w:r w:rsidR="00AE2F0F" w:rsidRPr="0019274F">
              <w:rPr>
                <w:rStyle w:val="Lienhypertexte"/>
                <w:noProof/>
              </w:rPr>
              <w:t>4.3</w:t>
            </w:r>
            <w:r w:rsidR="00AE2F0F">
              <w:rPr>
                <w:rFonts w:eastAsiaTheme="minorEastAsia"/>
                <w:noProof/>
                <w:kern w:val="2"/>
                <w:sz w:val="24"/>
                <w:szCs w:val="24"/>
                <w:lang w:val="fr-FR" w:eastAsia="fr-FR"/>
                <w14:ligatures w14:val="standardContextual"/>
              </w:rPr>
              <w:tab/>
            </w:r>
            <w:r w:rsidR="00AE2F0F" w:rsidRPr="0019274F">
              <w:rPr>
                <w:rStyle w:val="Lienhypertexte"/>
                <w:noProof/>
              </w:rPr>
              <w:t>Analysis Cards</w:t>
            </w:r>
            <w:r w:rsidR="00AE2F0F">
              <w:rPr>
                <w:noProof/>
                <w:webHidden/>
              </w:rPr>
              <w:tab/>
            </w:r>
            <w:r w:rsidR="00AE2F0F">
              <w:rPr>
                <w:noProof/>
                <w:webHidden/>
              </w:rPr>
              <w:fldChar w:fldCharType="begin"/>
            </w:r>
            <w:r w:rsidR="00AE2F0F">
              <w:rPr>
                <w:noProof/>
                <w:webHidden/>
              </w:rPr>
              <w:instrText xml:space="preserve"> PAGEREF _Toc169083255 \h </w:instrText>
            </w:r>
            <w:r w:rsidR="00AE2F0F">
              <w:rPr>
                <w:noProof/>
                <w:webHidden/>
              </w:rPr>
            </w:r>
            <w:r w:rsidR="00AE2F0F">
              <w:rPr>
                <w:noProof/>
                <w:webHidden/>
              </w:rPr>
              <w:fldChar w:fldCharType="separate"/>
            </w:r>
            <w:r w:rsidR="00AE2F0F">
              <w:rPr>
                <w:noProof/>
                <w:webHidden/>
              </w:rPr>
              <w:t>10</w:t>
            </w:r>
            <w:r w:rsidR="00AE2F0F">
              <w:rPr>
                <w:noProof/>
                <w:webHidden/>
              </w:rPr>
              <w:fldChar w:fldCharType="end"/>
            </w:r>
          </w:hyperlink>
        </w:p>
        <w:p w14:paraId="122808CC" w14:textId="3B897297"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6" w:history="1">
            <w:r w:rsidR="00AE2F0F" w:rsidRPr="0019274F">
              <w:rPr>
                <w:rStyle w:val="Lienhypertexte"/>
                <w:noProof/>
              </w:rPr>
              <w:t>4.4</w:t>
            </w:r>
            <w:r w:rsidR="00AE2F0F">
              <w:rPr>
                <w:rFonts w:eastAsiaTheme="minorEastAsia"/>
                <w:noProof/>
                <w:kern w:val="2"/>
                <w:sz w:val="24"/>
                <w:szCs w:val="24"/>
                <w:lang w:val="fr-FR" w:eastAsia="fr-FR"/>
                <w14:ligatures w14:val="standardContextual"/>
              </w:rPr>
              <w:tab/>
            </w:r>
            <w:r w:rsidR="00AE2F0F" w:rsidRPr="0019274F">
              <w:rPr>
                <w:rStyle w:val="Lienhypertexte"/>
                <w:noProof/>
              </w:rPr>
              <w:t>The details panel</w:t>
            </w:r>
            <w:r w:rsidR="00AE2F0F">
              <w:rPr>
                <w:noProof/>
                <w:webHidden/>
              </w:rPr>
              <w:tab/>
            </w:r>
            <w:r w:rsidR="00AE2F0F">
              <w:rPr>
                <w:noProof/>
                <w:webHidden/>
              </w:rPr>
              <w:fldChar w:fldCharType="begin"/>
            </w:r>
            <w:r w:rsidR="00AE2F0F">
              <w:rPr>
                <w:noProof/>
                <w:webHidden/>
              </w:rPr>
              <w:instrText xml:space="preserve"> PAGEREF _Toc169083256 \h </w:instrText>
            </w:r>
            <w:r w:rsidR="00AE2F0F">
              <w:rPr>
                <w:noProof/>
                <w:webHidden/>
              </w:rPr>
            </w:r>
            <w:r w:rsidR="00AE2F0F">
              <w:rPr>
                <w:noProof/>
                <w:webHidden/>
              </w:rPr>
              <w:fldChar w:fldCharType="separate"/>
            </w:r>
            <w:r w:rsidR="00AE2F0F">
              <w:rPr>
                <w:noProof/>
                <w:webHidden/>
              </w:rPr>
              <w:t>11</w:t>
            </w:r>
            <w:r w:rsidR="00AE2F0F">
              <w:rPr>
                <w:noProof/>
                <w:webHidden/>
              </w:rPr>
              <w:fldChar w:fldCharType="end"/>
            </w:r>
          </w:hyperlink>
        </w:p>
        <w:p w14:paraId="24E63D66" w14:textId="246188EC"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57" w:history="1">
            <w:r w:rsidR="00AE2F0F" w:rsidRPr="0019274F">
              <w:rPr>
                <w:rStyle w:val="Lienhypertexte"/>
                <w:noProof/>
              </w:rPr>
              <w:t>5</w:t>
            </w:r>
            <w:r w:rsidR="00AE2F0F">
              <w:rPr>
                <w:rFonts w:eastAsiaTheme="minorEastAsia"/>
                <w:noProof/>
                <w:kern w:val="2"/>
                <w:sz w:val="24"/>
                <w:szCs w:val="24"/>
                <w:lang w:val="fr-FR" w:eastAsia="fr-FR"/>
                <w14:ligatures w14:val="standardContextual"/>
              </w:rPr>
              <w:tab/>
            </w:r>
            <w:r w:rsidR="00AE2F0F" w:rsidRPr="0019274F">
              <w:rPr>
                <w:rStyle w:val="Lienhypertexte"/>
                <w:noProof/>
              </w:rPr>
              <w:t>Making a decision of compliance / non compliance</w:t>
            </w:r>
            <w:r w:rsidR="00AE2F0F">
              <w:rPr>
                <w:noProof/>
                <w:webHidden/>
              </w:rPr>
              <w:tab/>
            </w:r>
            <w:r w:rsidR="00AE2F0F">
              <w:rPr>
                <w:noProof/>
                <w:webHidden/>
              </w:rPr>
              <w:fldChar w:fldCharType="begin"/>
            </w:r>
            <w:r w:rsidR="00AE2F0F">
              <w:rPr>
                <w:noProof/>
                <w:webHidden/>
              </w:rPr>
              <w:instrText xml:space="preserve"> PAGEREF _Toc169083257 \h </w:instrText>
            </w:r>
            <w:r w:rsidR="00AE2F0F">
              <w:rPr>
                <w:noProof/>
                <w:webHidden/>
              </w:rPr>
            </w:r>
            <w:r w:rsidR="00AE2F0F">
              <w:rPr>
                <w:noProof/>
                <w:webHidden/>
              </w:rPr>
              <w:fldChar w:fldCharType="separate"/>
            </w:r>
            <w:r w:rsidR="00AE2F0F">
              <w:rPr>
                <w:noProof/>
                <w:webHidden/>
              </w:rPr>
              <w:t>11</w:t>
            </w:r>
            <w:r w:rsidR="00AE2F0F">
              <w:rPr>
                <w:noProof/>
                <w:webHidden/>
              </w:rPr>
              <w:fldChar w:fldCharType="end"/>
            </w:r>
          </w:hyperlink>
        </w:p>
        <w:p w14:paraId="2FCE29E1" w14:textId="2D8034EF"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8" w:history="1">
            <w:r w:rsidR="00AE2F0F" w:rsidRPr="0019274F">
              <w:rPr>
                <w:rStyle w:val="Lienhypertexte"/>
                <w:noProof/>
              </w:rPr>
              <w:t>5.1</w:t>
            </w:r>
            <w:r w:rsidR="00AE2F0F">
              <w:rPr>
                <w:rFonts w:eastAsiaTheme="minorEastAsia"/>
                <w:noProof/>
                <w:kern w:val="2"/>
                <w:sz w:val="24"/>
                <w:szCs w:val="24"/>
                <w:lang w:val="fr-FR" w:eastAsia="fr-FR"/>
                <w14:ligatures w14:val="standardContextual"/>
              </w:rPr>
              <w:tab/>
            </w:r>
            <w:r w:rsidR="00AE2F0F" w:rsidRPr="0019274F">
              <w:rPr>
                <w:rStyle w:val="Lienhypertexte"/>
                <w:noProof/>
              </w:rPr>
              <w:t>analysis</w:t>
            </w:r>
            <w:r w:rsidR="00AE2F0F">
              <w:rPr>
                <w:noProof/>
                <w:webHidden/>
              </w:rPr>
              <w:tab/>
            </w:r>
            <w:r w:rsidR="00AE2F0F">
              <w:rPr>
                <w:noProof/>
                <w:webHidden/>
              </w:rPr>
              <w:fldChar w:fldCharType="begin"/>
            </w:r>
            <w:r w:rsidR="00AE2F0F">
              <w:rPr>
                <w:noProof/>
                <w:webHidden/>
              </w:rPr>
              <w:instrText xml:space="preserve"> PAGEREF _Toc169083258 \h </w:instrText>
            </w:r>
            <w:r w:rsidR="00AE2F0F">
              <w:rPr>
                <w:noProof/>
                <w:webHidden/>
              </w:rPr>
            </w:r>
            <w:r w:rsidR="00AE2F0F">
              <w:rPr>
                <w:noProof/>
                <w:webHidden/>
              </w:rPr>
              <w:fldChar w:fldCharType="separate"/>
            </w:r>
            <w:r w:rsidR="00AE2F0F">
              <w:rPr>
                <w:noProof/>
                <w:webHidden/>
              </w:rPr>
              <w:t>11</w:t>
            </w:r>
            <w:r w:rsidR="00AE2F0F">
              <w:rPr>
                <w:noProof/>
                <w:webHidden/>
              </w:rPr>
              <w:fldChar w:fldCharType="end"/>
            </w:r>
          </w:hyperlink>
        </w:p>
        <w:p w14:paraId="13295C95" w14:textId="163B79E7"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59" w:history="1">
            <w:r w:rsidR="00AE2F0F" w:rsidRPr="0019274F">
              <w:rPr>
                <w:rStyle w:val="Lienhypertexte"/>
                <w:noProof/>
              </w:rPr>
              <w:t>5.2</w:t>
            </w:r>
            <w:r w:rsidR="00AE2F0F">
              <w:rPr>
                <w:rFonts w:eastAsiaTheme="minorEastAsia"/>
                <w:noProof/>
                <w:kern w:val="2"/>
                <w:sz w:val="24"/>
                <w:szCs w:val="24"/>
                <w:lang w:val="fr-FR" w:eastAsia="fr-FR"/>
                <w14:ligatures w14:val="standardContextual"/>
              </w:rPr>
              <w:tab/>
            </w:r>
            <w:r w:rsidR="00AE2F0F" w:rsidRPr="0019274F">
              <w:rPr>
                <w:rStyle w:val="Lienhypertexte"/>
                <w:noProof/>
              </w:rPr>
              <w:t>Evaluation</w:t>
            </w:r>
            <w:r w:rsidR="00AE2F0F">
              <w:rPr>
                <w:noProof/>
                <w:webHidden/>
              </w:rPr>
              <w:tab/>
            </w:r>
            <w:r w:rsidR="00AE2F0F">
              <w:rPr>
                <w:noProof/>
                <w:webHidden/>
              </w:rPr>
              <w:fldChar w:fldCharType="begin"/>
            </w:r>
            <w:r w:rsidR="00AE2F0F">
              <w:rPr>
                <w:noProof/>
                <w:webHidden/>
              </w:rPr>
              <w:instrText xml:space="preserve"> PAGEREF _Toc169083259 \h </w:instrText>
            </w:r>
            <w:r w:rsidR="00AE2F0F">
              <w:rPr>
                <w:noProof/>
                <w:webHidden/>
              </w:rPr>
            </w:r>
            <w:r w:rsidR="00AE2F0F">
              <w:rPr>
                <w:noProof/>
                <w:webHidden/>
              </w:rPr>
              <w:fldChar w:fldCharType="separate"/>
            </w:r>
            <w:r w:rsidR="00AE2F0F">
              <w:rPr>
                <w:noProof/>
                <w:webHidden/>
              </w:rPr>
              <w:t>12</w:t>
            </w:r>
            <w:r w:rsidR="00AE2F0F">
              <w:rPr>
                <w:noProof/>
                <w:webHidden/>
              </w:rPr>
              <w:fldChar w:fldCharType="end"/>
            </w:r>
          </w:hyperlink>
        </w:p>
        <w:p w14:paraId="34D16A51" w14:textId="3FA14BDF"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60" w:history="1">
            <w:r w:rsidR="00AE2F0F" w:rsidRPr="0019274F">
              <w:rPr>
                <w:rStyle w:val="Lienhypertexte"/>
                <w:noProof/>
              </w:rPr>
              <w:t>6</w:t>
            </w:r>
            <w:r w:rsidR="00AE2F0F">
              <w:rPr>
                <w:rFonts w:eastAsiaTheme="minorEastAsia"/>
                <w:noProof/>
                <w:kern w:val="2"/>
                <w:sz w:val="24"/>
                <w:szCs w:val="24"/>
                <w:lang w:val="fr-FR" w:eastAsia="fr-FR"/>
                <w14:ligatures w14:val="standardContextual"/>
              </w:rPr>
              <w:tab/>
            </w:r>
            <w:r w:rsidR="00AE2F0F" w:rsidRPr="0019274F">
              <w:rPr>
                <w:rStyle w:val="Lienhypertexte"/>
                <w:noProof/>
              </w:rPr>
              <w:t>Knowledge Base</w:t>
            </w:r>
            <w:r w:rsidR="00AE2F0F">
              <w:rPr>
                <w:noProof/>
                <w:webHidden/>
              </w:rPr>
              <w:tab/>
            </w:r>
            <w:r w:rsidR="00AE2F0F">
              <w:rPr>
                <w:noProof/>
                <w:webHidden/>
              </w:rPr>
              <w:fldChar w:fldCharType="begin"/>
            </w:r>
            <w:r w:rsidR="00AE2F0F">
              <w:rPr>
                <w:noProof/>
                <w:webHidden/>
              </w:rPr>
              <w:instrText xml:space="preserve"> PAGEREF _Toc169083260 \h </w:instrText>
            </w:r>
            <w:r w:rsidR="00AE2F0F">
              <w:rPr>
                <w:noProof/>
                <w:webHidden/>
              </w:rPr>
            </w:r>
            <w:r w:rsidR="00AE2F0F">
              <w:rPr>
                <w:noProof/>
                <w:webHidden/>
              </w:rPr>
              <w:fldChar w:fldCharType="separate"/>
            </w:r>
            <w:r w:rsidR="00AE2F0F">
              <w:rPr>
                <w:noProof/>
                <w:webHidden/>
              </w:rPr>
              <w:t>13</w:t>
            </w:r>
            <w:r w:rsidR="00AE2F0F">
              <w:rPr>
                <w:noProof/>
                <w:webHidden/>
              </w:rPr>
              <w:fldChar w:fldCharType="end"/>
            </w:r>
          </w:hyperlink>
        </w:p>
        <w:p w14:paraId="60E86304" w14:textId="7112DFD7"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61" w:history="1">
            <w:r w:rsidR="00AE2F0F" w:rsidRPr="0019274F">
              <w:rPr>
                <w:rStyle w:val="Lienhypertexte"/>
                <w:noProof/>
              </w:rPr>
              <w:t>6.1</w:t>
            </w:r>
            <w:r w:rsidR="00AE2F0F">
              <w:rPr>
                <w:rFonts w:eastAsiaTheme="minorEastAsia"/>
                <w:noProof/>
                <w:kern w:val="2"/>
                <w:sz w:val="24"/>
                <w:szCs w:val="24"/>
                <w:lang w:val="fr-FR" w:eastAsia="fr-FR"/>
                <w14:ligatures w14:val="standardContextual"/>
              </w:rPr>
              <w:tab/>
            </w:r>
            <w:r w:rsidR="00AE2F0F" w:rsidRPr="0019274F">
              <w:rPr>
                <w:rStyle w:val="Lienhypertexte"/>
                <w:noProof/>
              </w:rPr>
              <w:t>Editing a knowledge base</w:t>
            </w:r>
            <w:r w:rsidR="00AE2F0F">
              <w:rPr>
                <w:noProof/>
                <w:webHidden/>
              </w:rPr>
              <w:tab/>
            </w:r>
            <w:r w:rsidR="00AE2F0F">
              <w:rPr>
                <w:noProof/>
                <w:webHidden/>
              </w:rPr>
              <w:fldChar w:fldCharType="begin"/>
            </w:r>
            <w:r w:rsidR="00AE2F0F">
              <w:rPr>
                <w:noProof/>
                <w:webHidden/>
              </w:rPr>
              <w:instrText xml:space="preserve"> PAGEREF _Toc169083261 \h </w:instrText>
            </w:r>
            <w:r w:rsidR="00AE2F0F">
              <w:rPr>
                <w:noProof/>
                <w:webHidden/>
              </w:rPr>
            </w:r>
            <w:r w:rsidR="00AE2F0F">
              <w:rPr>
                <w:noProof/>
                <w:webHidden/>
              </w:rPr>
              <w:fldChar w:fldCharType="separate"/>
            </w:r>
            <w:r w:rsidR="00AE2F0F">
              <w:rPr>
                <w:noProof/>
                <w:webHidden/>
              </w:rPr>
              <w:t>13</w:t>
            </w:r>
            <w:r w:rsidR="00AE2F0F">
              <w:rPr>
                <w:noProof/>
                <w:webHidden/>
              </w:rPr>
              <w:fldChar w:fldCharType="end"/>
            </w:r>
          </w:hyperlink>
        </w:p>
        <w:p w14:paraId="4E2B7621" w14:textId="3DE929FE"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62" w:history="1">
            <w:r w:rsidR="00AE2F0F" w:rsidRPr="0019274F">
              <w:rPr>
                <w:rStyle w:val="Lienhypertexte"/>
                <w:noProof/>
              </w:rPr>
              <w:t>6.2</w:t>
            </w:r>
            <w:r w:rsidR="00AE2F0F">
              <w:rPr>
                <w:rFonts w:eastAsiaTheme="minorEastAsia"/>
                <w:noProof/>
                <w:kern w:val="2"/>
                <w:sz w:val="24"/>
                <w:szCs w:val="24"/>
                <w:lang w:val="fr-FR" w:eastAsia="fr-FR"/>
                <w14:ligatures w14:val="standardContextual"/>
              </w:rPr>
              <w:tab/>
            </w:r>
            <w:r w:rsidR="00AE2F0F" w:rsidRPr="0019274F">
              <w:rPr>
                <w:rStyle w:val="Lienhypertexte"/>
                <w:noProof/>
              </w:rPr>
              <w:t>Cookie entries</w:t>
            </w:r>
            <w:r w:rsidR="00AE2F0F">
              <w:rPr>
                <w:noProof/>
                <w:webHidden/>
              </w:rPr>
              <w:tab/>
            </w:r>
            <w:r w:rsidR="00AE2F0F">
              <w:rPr>
                <w:noProof/>
                <w:webHidden/>
              </w:rPr>
              <w:fldChar w:fldCharType="begin"/>
            </w:r>
            <w:r w:rsidR="00AE2F0F">
              <w:rPr>
                <w:noProof/>
                <w:webHidden/>
              </w:rPr>
              <w:instrText xml:space="preserve"> PAGEREF _Toc169083262 \h </w:instrText>
            </w:r>
            <w:r w:rsidR="00AE2F0F">
              <w:rPr>
                <w:noProof/>
                <w:webHidden/>
              </w:rPr>
            </w:r>
            <w:r w:rsidR="00AE2F0F">
              <w:rPr>
                <w:noProof/>
                <w:webHidden/>
              </w:rPr>
              <w:fldChar w:fldCharType="separate"/>
            </w:r>
            <w:r w:rsidR="00AE2F0F">
              <w:rPr>
                <w:noProof/>
                <w:webHidden/>
              </w:rPr>
              <w:t>14</w:t>
            </w:r>
            <w:r w:rsidR="00AE2F0F">
              <w:rPr>
                <w:noProof/>
                <w:webHidden/>
              </w:rPr>
              <w:fldChar w:fldCharType="end"/>
            </w:r>
          </w:hyperlink>
        </w:p>
        <w:p w14:paraId="745FBC7B" w14:textId="5A318B80"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63" w:history="1">
            <w:r w:rsidR="00AE2F0F" w:rsidRPr="0019274F">
              <w:rPr>
                <w:rStyle w:val="Lienhypertexte"/>
                <w:rFonts w:ascii="Roboto" w:eastAsia="Roboto" w:hAnsi="Roboto" w:cs="Roboto"/>
                <w:smallCaps/>
                <w:noProof/>
              </w:rPr>
              <w:t>6.2.1</w:t>
            </w:r>
            <w:r w:rsidR="00AE2F0F">
              <w:rPr>
                <w:rFonts w:eastAsiaTheme="minorEastAsia"/>
                <w:noProof/>
                <w:kern w:val="2"/>
                <w:sz w:val="24"/>
                <w:szCs w:val="24"/>
                <w:lang w:val="fr-FR" w:eastAsia="fr-FR"/>
                <w14:ligatures w14:val="standardContextual"/>
              </w:rPr>
              <w:tab/>
            </w:r>
            <w:r w:rsidR="00AE2F0F" w:rsidRPr="0019274F">
              <w:rPr>
                <w:rStyle w:val="Lienhypertexte"/>
                <w:rFonts w:ascii="Roboto" w:eastAsia="Roboto" w:hAnsi="Roboto" w:cs="Roboto"/>
                <w:smallCaps/>
                <w:noProof/>
              </w:rPr>
              <w:t>COOKIE</w:t>
            </w:r>
            <w:r w:rsidR="00AE2F0F">
              <w:rPr>
                <w:noProof/>
                <w:webHidden/>
              </w:rPr>
              <w:tab/>
            </w:r>
            <w:r w:rsidR="00AE2F0F">
              <w:rPr>
                <w:noProof/>
                <w:webHidden/>
              </w:rPr>
              <w:fldChar w:fldCharType="begin"/>
            </w:r>
            <w:r w:rsidR="00AE2F0F">
              <w:rPr>
                <w:noProof/>
                <w:webHidden/>
              </w:rPr>
              <w:instrText xml:space="preserve"> PAGEREF _Toc169083263 \h </w:instrText>
            </w:r>
            <w:r w:rsidR="00AE2F0F">
              <w:rPr>
                <w:noProof/>
                <w:webHidden/>
              </w:rPr>
            </w:r>
            <w:r w:rsidR="00AE2F0F">
              <w:rPr>
                <w:noProof/>
                <w:webHidden/>
              </w:rPr>
              <w:fldChar w:fldCharType="separate"/>
            </w:r>
            <w:r w:rsidR="00AE2F0F">
              <w:rPr>
                <w:noProof/>
                <w:webHidden/>
              </w:rPr>
              <w:t>14</w:t>
            </w:r>
            <w:r w:rsidR="00AE2F0F">
              <w:rPr>
                <w:noProof/>
                <w:webHidden/>
              </w:rPr>
              <w:fldChar w:fldCharType="end"/>
            </w:r>
          </w:hyperlink>
        </w:p>
        <w:p w14:paraId="17CEBB7D" w14:textId="676C8D71"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64" w:history="1">
            <w:r w:rsidR="00AE2F0F" w:rsidRPr="0019274F">
              <w:rPr>
                <w:rStyle w:val="Lienhypertexte"/>
                <w:noProof/>
              </w:rPr>
              <w:t>6.3</w:t>
            </w:r>
            <w:r w:rsidR="00AE2F0F">
              <w:rPr>
                <w:rFonts w:eastAsiaTheme="minorEastAsia"/>
                <w:noProof/>
                <w:kern w:val="2"/>
                <w:sz w:val="24"/>
                <w:szCs w:val="24"/>
                <w:lang w:val="fr-FR" w:eastAsia="fr-FR"/>
                <w14:ligatures w14:val="standardContextual"/>
              </w:rPr>
              <w:tab/>
            </w:r>
            <w:r w:rsidR="00AE2F0F" w:rsidRPr="0019274F">
              <w:rPr>
                <w:rStyle w:val="Lienhypertexte"/>
                <w:noProof/>
              </w:rPr>
              <w:t>Local storage entries</w:t>
            </w:r>
            <w:r w:rsidR="00AE2F0F">
              <w:rPr>
                <w:noProof/>
                <w:webHidden/>
              </w:rPr>
              <w:tab/>
            </w:r>
            <w:r w:rsidR="00AE2F0F">
              <w:rPr>
                <w:noProof/>
                <w:webHidden/>
              </w:rPr>
              <w:fldChar w:fldCharType="begin"/>
            </w:r>
            <w:r w:rsidR="00AE2F0F">
              <w:rPr>
                <w:noProof/>
                <w:webHidden/>
              </w:rPr>
              <w:instrText xml:space="preserve"> PAGEREF _Toc169083264 \h </w:instrText>
            </w:r>
            <w:r w:rsidR="00AE2F0F">
              <w:rPr>
                <w:noProof/>
                <w:webHidden/>
              </w:rPr>
            </w:r>
            <w:r w:rsidR="00AE2F0F">
              <w:rPr>
                <w:noProof/>
                <w:webHidden/>
              </w:rPr>
              <w:fldChar w:fldCharType="separate"/>
            </w:r>
            <w:r w:rsidR="00AE2F0F">
              <w:rPr>
                <w:noProof/>
                <w:webHidden/>
              </w:rPr>
              <w:t>14</w:t>
            </w:r>
            <w:r w:rsidR="00AE2F0F">
              <w:rPr>
                <w:noProof/>
                <w:webHidden/>
              </w:rPr>
              <w:fldChar w:fldCharType="end"/>
            </w:r>
          </w:hyperlink>
        </w:p>
        <w:p w14:paraId="70FB672D" w14:textId="75B33B19"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65" w:history="1">
            <w:r w:rsidR="00AE2F0F" w:rsidRPr="0019274F">
              <w:rPr>
                <w:rStyle w:val="Lienhypertexte"/>
                <w:rFonts w:ascii="Roboto" w:eastAsia="Roboto" w:hAnsi="Roboto" w:cs="Roboto"/>
                <w:smallCaps/>
                <w:noProof/>
              </w:rPr>
              <w:t>6.3.1</w:t>
            </w:r>
            <w:r w:rsidR="00AE2F0F">
              <w:rPr>
                <w:rFonts w:eastAsiaTheme="minorEastAsia"/>
                <w:noProof/>
                <w:kern w:val="2"/>
                <w:sz w:val="24"/>
                <w:szCs w:val="24"/>
                <w:lang w:val="fr-FR" w:eastAsia="fr-FR"/>
                <w14:ligatures w14:val="standardContextual"/>
              </w:rPr>
              <w:tab/>
            </w:r>
            <w:r w:rsidR="00AE2F0F" w:rsidRPr="0019274F">
              <w:rPr>
                <w:rStyle w:val="Lienhypertexte"/>
                <w:rFonts w:ascii="Roboto" w:eastAsia="Roboto" w:hAnsi="Roboto" w:cs="Roboto"/>
                <w:smallCaps/>
                <w:noProof/>
              </w:rPr>
              <w:t>LOCAL STORAGE</w:t>
            </w:r>
            <w:r w:rsidR="00AE2F0F">
              <w:rPr>
                <w:noProof/>
                <w:webHidden/>
              </w:rPr>
              <w:tab/>
            </w:r>
            <w:r w:rsidR="00AE2F0F">
              <w:rPr>
                <w:noProof/>
                <w:webHidden/>
              </w:rPr>
              <w:fldChar w:fldCharType="begin"/>
            </w:r>
            <w:r w:rsidR="00AE2F0F">
              <w:rPr>
                <w:noProof/>
                <w:webHidden/>
              </w:rPr>
              <w:instrText xml:space="preserve"> PAGEREF _Toc169083265 \h </w:instrText>
            </w:r>
            <w:r w:rsidR="00AE2F0F">
              <w:rPr>
                <w:noProof/>
                <w:webHidden/>
              </w:rPr>
            </w:r>
            <w:r w:rsidR="00AE2F0F">
              <w:rPr>
                <w:noProof/>
                <w:webHidden/>
              </w:rPr>
              <w:fldChar w:fldCharType="separate"/>
            </w:r>
            <w:r w:rsidR="00AE2F0F">
              <w:rPr>
                <w:noProof/>
                <w:webHidden/>
              </w:rPr>
              <w:t>15</w:t>
            </w:r>
            <w:r w:rsidR="00AE2F0F">
              <w:rPr>
                <w:noProof/>
                <w:webHidden/>
              </w:rPr>
              <w:fldChar w:fldCharType="end"/>
            </w:r>
          </w:hyperlink>
        </w:p>
        <w:p w14:paraId="77B20F19" w14:textId="03E85319"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66" w:history="1">
            <w:r w:rsidR="00AE2F0F" w:rsidRPr="0019274F">
              <w:rPr>
                <w:rStyle w:val="Lienhypertexte"/>
                <w:noProof/>
              </w:rPr>
              <w:t>6.4</w:t>
            </w:r>
            <w:r w:rsidR="00AE2F0F">
              <w:rPr>
                <w:rFonts w:eastAsiaTheme="minorEastAsia"/>
                <w:noProof/>
                <w:kern w:val="2"/>
                <w:sz w:val="24"/>
                <w:szCs w:val="24"/>
                <w:lang w:val="fr-FR" w:eastAsia="fr-FR"/>
                <w14:ligatures w14:val="standardContextual"/>
              </w:rPr>
              <w:tab/>
            </w:r>
            <w:r w:rsidR="00AE2F0F" w:rsidRPr="0019274F">
              <w:rPr>
                <w:rStyle w:val="Lienhypertexte"/>
                <w:noProof/>
              </w:rPr>
              <w:t>Knowledge base usage</w:t>
            </w:r>
            <w:r w:rsidR="00AE2F0F">
              <w:rPr>
                <w:noProof/>
                <w:webHidden/>
              </w:rPr>
              <w:tab/>
            </w:r>
            <w:r w:rsidR="00AE2F0F">
              <w:rPr>
                <w:noProof/>
                <w:webHidden/>
              </w:rPr>
              <w:fldChar w:fldCharType="begin"/>
            </w:r>
            <w:r w:rsidR="00AE2F0F">
              <w:rPr>
                <w:noProof/>
                <w:webHidden/>
              </w:rPr>
              <w:instrText xml:space="preserve"> PAGEREF _Toc169083266 \h </w:instrText>
            </w:r>
            <w:r w:rsidR="00AE2F0F">
              <w:rPr>
                <w:noProof/>
                <w:webHidden/>
              </w:rPr>
            </w:r>
            <w:r w:rsidR="00AE2F0F">
              <w:rPr>
                <w:noProof/>
                <w:webHidden/>
              </w:rPr>
              <w:fldChar w:fldCharType="separate"/>
            </w:r>
            <w:r w:rsidR="00AE2F0F">
              <w:rPr>
                <w:noProof/>
                <w:webHidden/>
              </w:rPr>
              <w:t>15</w:t>
            </w:r>
            <w:r w:rsidR="00AE2F0F">
              <w:rPr>
                <w:noProof/>
                <w:webHidden/>
              </w:rPr>
              <w:fldChar w:fldCharType="end"/>
            </w:r>
          </w:hyperlink>
        </w:p>
        <w:p w14:paraId="04FA258D" w14:textId="16DEF5CD"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67" w:history="1">
            <w:r w:rsidR="00AE2F0F" w:rsidRPr="0019274F">
              <w:rPr>
                <w:rStyle w:val="Lienhypertexte"/>
                <w:noProof/>
              </w:rPr>
              <w:t>7</w:t>
            </w:r>
            <w:r w:rsidR="00AE2F0F">
              <w:rPr>
                <w:rFonts w:eastAsiaTheme="minorEastAsia"/>
                <w:noProof/>
                <w:kern w:val="2"/>
                <w:sz w:val="24"/>
                <w:szCs w:val="24"/>
                <w:lang w:val="fr-FR" w:eastAsia="fr-FR"/>
                <w14:ligatures w14:val="standardContextual"/>
              </w:rPr>
              <w:tab/>
            </w:r>
            <w:r w:rsidR="00AE2F0F" w:rsidRPr="0019274F">
              <w:rPr>
                <w:rStyle w:val="Lienhypertexte"/>
                <w:noProof/>
              </w:rPr>
              <w:t>Create reports</w:t>
            </w:r>
            <w:r w:rsidR="00AE2F0F">
              <w:rPr>
                <w:noProof/>
                <w:webHidden/>
              </w:rPr>
              <w:tab/>
            </w:r>
            <w:r w:rsidR="00AE2F0F">
              <w:rPr>
                <w:noProof/>
                <w:webHidden/>
              </w:rPr>
              <w:fldChar w:fldCharType="begin"/>
            </w:r>
            <w:r w:rsidR="00AE2F0F">
              <w:rPr>
                <w:noProof/>
                <w:webHidden/>
              </w:rPr>
              <w:instrText xml:space="preserve"> PAGEREF _Toc169083267 \h </w:instrText>
            </w:r>
            <w:r w:rsidR="00AE2F0F">
              <w:rPr>
                <w:noProof/>
                <w:webHidden/>
              </w:rPr>
            </w:r>
            <w:r w:rsidR="00AE2F0F">
              <w:rPr>
                <w:noProof/>
                <w:webHidden/>
              </w:rPr>
              <w:fldChar w:fldCharType="separate"/>
            </w:r>
            <w:r w:rsidR="00AE2F0F">
              <w:rPr>
                <w:noProof/>
                <w:webHidden/>
              </w:rPr>
              <w:t>16</w:t>
            </w:r>
            <w:r w:rsidR="00AE2F0F">
              <w:rPr>
                <w:noProof/>
                <w:webHidden/>
              </w:rPr>
              <w:fldChar w:fldCharType="end"/>
            </w:r>
          </w:hyperlink>
        </w:p>
        <w:p w14:paraId="0B7F4241" w14:textId="0A0CED3F"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68" w:history="1">
            <w:r w:rsidR="00AE2F0F" w:rsidRPr="0019274F">
              <w:rPr>
                <w:rStyle w:val="Lienhypertexte"/>
                <w:noProof/>
              </w:rPr>
              <w:t>7.1</w:t>
            </w:r>
            <w:r w:rsidR="00AE2F0F">
              <w:rPr>
                <w:rFonts w:eastAsiaTheme="minorEastAsia"/>
                <w:noProof/>
                <w:kern w:val="2"/>
                <w:sz w:val="24"/>
                <w:szCs w:val="24"/>
                <w:lang w:val="fr-FR" w:eastAsia="fr-FR"/>
                <w14:ligatures w14:val="standardContextual"/>
              </w:rPr>
              <w:tab/>
            </w:r>
            <w:r w:rsidR="00AE2F0F" w:rsidRPr="0019274F">
              <w:rPr>
                <w:rStyle w:val="Lienhypertexte"/>
                <w:noProof/>
              </w:rPr>
              <w:t>Report interface</w:t>
            </w:r>
            <w:r w:rsidR="00AE2F0F">
              <w:rPr>
                <w:noProof/>
                <w:webHidden/>
              </w:rPr>
              <w:tab/>
            </w:r>
            <w:r w:rsidR="00AE2F0F">
              <w:rPr>
                <w:noProof/>
                <w:webHidden/>
              </w:rPr>
              <w:fldChar w:fldCharType="begin"/>
            </w:r>
            <w:r w:rsidR="00AE2F0F">
              <w:rPr>
                <w:noProof/>
                <w:webHidden/>
              </w:rPr>
              <w:instrText xml:space="preserve"> PAGEREF _Toc169083268 \h </w:instrText>
            </w:r>
            <w:r w:rsidR="00AE2F0F">
              <w:rPr>
                <w:noProof/>
                <w:webHidden/>
              </w:rPr>
            </w:r>
            <w:r w:rsidR="00AE2F0F">
              <w:rPr>
                <w:noProof/>
                <w:webHidden/>
              </w:rPr>
              <w:fldChar w:fldCharType="separate"/>
            </w:r>
            <w:r w:rsidR="00AE2F0F">
              <w:rPr>
                <w:noProof/>
                <w:webHidden/>
              </w:rPr>
              <w:t>16</w:t>
            </w:r>
            <w:r w:rsidR="00AE2F0F">
              <w:rPr>
                <w:noProof/>
                <w:webHidden/>
              </w:rPr>
              <w:fldChar w:fldCharType="end"/>
            </w:r>
          </w:hyperlink>
        </w:p>
        <w:p w14:paraId="2C1D7BA6" w14:textId="5E563429"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69" w:history="1">
            <w:r w:rsidR="00AE2F0F" w:rsidRPr="0019274F">
              <w:rPr>
                <w:rStyle w:val="Lienhypertexte"/>
                <w:noProof/>
              </w:rPr>
              <w:t>7.1.1</w:t>
            </w:r>
            <w:r w:rsidR="00AE2F0F">
              <w:rPr>
                <w:rFonts w:eastAsiaTheme="minorEastAsia"/>
                <w:noProof/>
                <w:kern w:val="2"/>
                <w:sz w:val="24"/>
                <w:szCs w:val="24"/>
                <w:lang w:val="fr-FR" w:eastAsia="fr-FR"/>
                <w14:ligatures w14:val="standardContextual"/>
              </w:rPr>
              <w:tab/>
            </w:r>
            <w:r w:rsidR="00AE2F0F" w:rsidRPr="0019274F">
              <w:rPr>
                <w:rStyle w:val="Lienhypertexte"/>
                <w:noProof/>
              </w:rPr>
              <w:t>Edit/export toolbar</w:t>
            </w:r>
            <w:r w:rsidR="00AE2F0F">
              <w:rPr>
                <w:noProof/>
                <w:webHidden/>
              </w:rPr>
              <w:tab/>
            </w:r>
            <w:r w:rsidR="00AE2F0F">
              <w:rPr>
                <w:noProof/>
                <w:webHidden/>
              </w:rPr>
              <w:fldChar w:fldCharType="begin"/>
            </w:r>
            <w:r w:rsidR="00AE2F0F">
              <w:rPr>
                <w:noProof/>
                <w:webHidden/>
              </w:rPr>
              <w:instrText xml:space="preserve"> PAGEREF _Toc169083269 \h </w:instrText>
            </w:r>
            <w:r w:rsidR="00AE2F0F">
              <w:rPr>
                <w:noProof/>
                <w:webHidden/>
              </w:rPr>
            </w:r>
            <w:r w:rsidR="00AE2F0F">
              <w:rPr>
                <w:noProof/>
                <w:webHidden/>
              </w:rPr>
              <w:fldChar w:fldCharType="separate"/>
            </w:r>
            <w:r w:rsidR="00AE2F0F">
              <w:rPr>
                <w:noProof/>
                <w:webHidden/>
              </w:rPr>
              <w:t>16</w:t>
            </w:r>
            <w:r w:rsidR="00AE2F0F">
              <w:rPr>
                <w:noProof/>
                <w:webHidden/>
              </w:rPr>
              <w:fldChar w:fldCharType="end"/>
            </w:r>
          </w:hyperlink>
        </w:p>
        <w:p w14:paraId="021D6673" w14:textId="502652C6" w:rsidR="00AE2F0F" w:rsidRDefault="00000000">
          <w:pPr>
            <w:pStyle w:val="TM3"/>
            <w:tabs>
              <w:tab w:val="left" w:pos="1200"/>
              <w:tab w:val="right" w:leader="dot" w:pos="9061"/>
            </w:tabs>
            <w:rPr>
              <w:rFonts w:eastAsiaTheme="minorEastAsia"/>
              <w:noProof/>
              <w:kern w:val="2"/>
              <w:sz w:val="24"/>
              <w:szCs w:val="24"/>
              <w:lang w:val="fr-FR" w:eastAsia="fr-FR"/>
              <w14:ligatures w14:val="standardContextual"/>
            </w:rPr>
          </w:pPr>
          <w:hyperlink w:anchor="_Toc169083270" w:history="1">
            <w:r w:rsidR="00AE2F0F" w:rsidRPr="0019274F">
              <w:rPr>
                <w:rStyle w:val="Lienhypertexte"/>
                <w:noProof/>
              </w:rPr>
              <w:t>7.1.2</w:t>
            </w:r>
            <w:r w:rsidR="00AE2F0F">
              <w:rPr>
                <w:rFonts w:eastAsiaTheme="minorEastAsia"/>
                <w:noProof/>
                <w:kern w:val="2"/>
                <w:sz w:val="24"/>
                <w:szCs w:val="24"/>
                <w:lang w:val="fr-FR" w:eastAsia="fr-FR"/>
                <w14:ligatures w14:val="standardContextual"/>
              </w:rPr>
              <w:tab/>
            </w:r>
            <w:r w:rsidR="00AE2F0F" w:rsidRPr="0019274F">
              <w:rPr>
                <w:rStyle w:val="Lienhypertexte"/>
                <w:noProof/>
              </w:rPr>
              <w:t>Information filtering toolbar</w:t>
            </w:r>
            <w:r w:rsidR="00AE2F0F">
              <w:rPr>
                <w:noProof/>
                <w:webHidden/>
              </w:rPr>
              <w:tab/>
            </w:r>
            <w:r w:rsidR="00AE2F0F">
              <w:rPr>
                <w:noProof/>
                <w:webHidden/>
              </w:rPr>
              <w:fldChar w:fldCharType="begin"/>
            </w:r>
            <w:r w:rsidR="00AE2F0F">
              <w:rPr>
                <w:noProof/>
                <w:webHidden/>
              </w:rPr>
              <w:instrText xml:space="preserve"> PAGEREF _Toc169083270 \h </w:instrText>
            </w:r>
            <w:r w:rsidR="00AE2F0F">
              <w:rPr>
                <w:noProof/>
                <w:webHidden/>
              </w:rPr>
            </w:r>
            <w:r w:rsidR="00AE2F0F">
              <w:rPr>
                <w:noProof/>
                <w:webHidden/>
              </w:rPr>
              <w:fldChar w:fldCharType="separate"/>
            </w:r>
            <w:r w:rsidR="00AE2F0F">
              <w:rPr>
                <w:noProof/>
                <w:webHidden/>
              </w:rPr>
              <w:t>17</w:t>
            </w:r>
            <w:r w:rsidR="00AE2F0F">
              <w:rPr>
                <w:noProof/>
                <w:webHidden/>
              </w:rPr>
              <w:fldChar w:fldCharType="end"/>
            </w:r>
          </w:hyperlink>
        </w:p>
        <w:p w14:paraId="3CF006C5" w14:textId="094EB7EC" w:rsidR="00AE2F0F" w:rsidRDefault="00000000">
          <w:pPr>
            <w:pStyle w:val="TM2"/>
            <w:tabs>
              <w:tab w:val="left" w:pos="960"/>
              <w:tab w:val="right" w:leader="dot" w:pos="9061"/>
            </w:tabs>
            <w:rPr>
              <w:rFonts w:eastAsiaTheme="minorEastAsia"/>
              <w:noProof/>
              <w:kern w:val="2"/>
              <w:sz w:val="24"/>
              <w:szCs w:val="24"/>
              <w:lang w:val="fr-FR" w:eastAsia="fr-FR"/>
              <w14:ligatures w14:val="standardContextual"/>
            </w:rPr>
          </w:pPr>
          <w:hyperlink w:anchor="_Toc169083271" w:history="1">
            <w:r w:rsidR="00AE2F0F" w:rsidRPr="0019274F">
              <w:rPr>
                <w:rStyle w:val="Lienhypertexte"/>
                <w:noProof/>
              </w:rPr>
              <w:t>7.2</w:t>
            </w:r>
            <w:r w:rsidR="00AE2F0F">
              <w:rPr>
                <w:rFonts w:eastAsiaTheme="minorEastAsia"/>
                <w:noProof/>
                <w:kern w:val="2"/>
                <w:sz w:val="24"/>
                <w:szCs w:val="24"/>
                <w:lang w:val="fr-FR" w:eastAsia="fr-FR"/>
                <w14:ligatures w14:val="standardContextual"/>
              </w:rPr>
              <w:tab/>
            </w:r>
            <w:r w:rsidR="00AE2F0F" w:rsidRPr="0019274F">
              <w:rPr>
                <w:rStyle w:val="Lienhypertexte"/>
                <w:noProof/>
              </w:rPr>
              <w:t>Editing New Templates</w:t>
            </w:r>
            <w:r w:rsidR="00AE2F0F">
              <w:rPr>
                <w:noProof/>
                <w:webHidden/>
              </w:rPr>
              <w:tab/>
            </w:r>
            <w:r w:rsidR="00AE2F0F">
              <w:rPr>
                <w:noProof/>
                <w:webHidden/>
              </w:rPr>
              <w:fldChar w:fldCharType="begin"/>
            </w:r>
            <w:r w:rsidR="00AE2F0F">
              <w:rPr>
                <w:noProof/>
                <w:webHidden/>
              </w:rPr>
              <w:instrText xml:space="preserve"> PAGEREF _Toc169083271 \h </w:instrText>
            </w:r>
            <w:r w:rsidR="00AE2F0F">
              <w:rPr>
                <w:noProof/>
                <w:webHidden/>
              </w:rPr>
            </w:r>
            <w:r w:rsidR="00AE2F0F">
              <w:rPr>
                <w:noProof/>
                <w:webHidden/>
              </w:rPr>
              <w:fldChar w:fldCharType="separate"/>
            </w:r>
            <w:r w:rsidR="00AE2F0F">
              <w:rPr>
                <w:noProof/>
                <w:webHidden/>
              </w:rPr>
              <w:t>17</w:t>
            </w:r>
            <w:r w:rsidR="00AE2F0F">
              <w:rPr>
                <w:noProof/>
                <w:webHidden/>
              </w:rPr>
              <w:fldChar w:fldCharType="end"/>
            </w:r>
          </w:hyperlink>
        </w:p>
        <w:p w14:paraId="5F4087DD" w14:textId="637B4E07" w:rsidR="00AE2F0F" w:rsidRDefault="00000000">
          <w:pPr>
            <w:pStyle w:val="TM1"/>
            <w:tabs>
              <w:tab w:val="left" w:pos="440"/>
              <w:tab w:val="right" w:leader="dot" w:pos="9061"/>
            </w:tabs>
            <w:rPr>
              <w:rFonts w:eastAsiaTheme="minorEastAsia"/>
              <w:noProof/>
              <w:kern w:val="2"/>
              <w:sz w:val="24"/>
              <w:szCs w:val="24"/>
              <w:lang w:val="fr-FR" w:eastAsia="fr-FR"/>
              <w14:ligatures w14:val="standardContextual"/>
            </w:rPr>
          </w:pPr>
          <w:hyperlink w:anchor="_Toc169083272" w:history="1">
            <w:r w:rsidR="00AE2F0F" w:rsidRPr="0019274F">
              <w:rPr>
                <w:rStyle w:val="Lienhypertexte"/>
                <w:noProof/>
              </w:rPr>
              <w:t>8</w:t>
            </w:r>
            <w:r w:rsidR="00AE2F0F">
              <w:rPr>
                <w:rFonts w:eastAsiaTheme="minorEastAsia"/>
                <w:noProof/>
                <w:kern w:val="2"/>
                <w:sz w:val="24"/>
                <w:szCs w:val="24"/>
                <w:lang w:val="fr-FR" w:eastAsia="fr-FR"/>
                <w14:ligatures w14:val="standardContextual"/>
              </w:rPr>
              <w:tab/>
            </w:r>
            <w:r w:rsidR="00AE2F0F" w:rsidRPr="0019274F">
              <w:rPr>
                <w:rStyle w:val="Lienhypertexte"/>
                <w:noProof/>
              </w:rPr>
              <w:t>testssl.sh</w:t>
            </w:r>
            <w:r w:rsidR="00AE2F0F">
              <w:rPr>
                <w:noProof/>
                <w:webHidden/>
              </w:rPr>
              <w:tab/>
            </w:r>
            <w:r w:rsidR="00AE2F0F">
              <w:rPr>
                <w:noProof/>
                <w:webHidden/>
              </w:rPr>
              <w:fldChar w:fldCharType="begin"/>
            </w:r>
            <w:r w:rsidR="00AE2F0F">
              <w:rPr>
                <w:noProof/>
                <w:webHidden/>
              </w:rPr>
              <w:instrText xml:space="preserve"> PAGEREF _Toc169083272 \h </w:instrText>
            </w:r>
            <w:r w:rsidR="00AE2F0F">
              <w:rPr>
                <w:noProof/>
                <w:webHidden/>
              </w:rPr>
            </w:r>
            <w:r w:rsidR="00AE2F0F">
              <w:rPr>
                <w:noProof/>
                <w:webHidden/>
              </w:rPr>
              <w:fldChar w:fldCharType="separate"/>
            </w:r>
            <w:r w:rsidR="00AE2F0F">
              <w:rPr>
                <w:noProof/>
                <w:webHidden/>
              </w:rPr>
              <w:t>19</w:t>
            </w:r>
            <w:r w:rsidR="00AE2F0F">
              <w:rPr>
                <w:noProof/>
                <w:webHidden/>
              </w:rPr>
              <w:fldChar w:fldCharType="end"/>
            </w:r>
          </w:hyperlink>
        </w:p>
        <w:p w14:paraId="5E7ABDE8" w14:textId="0C32EF2D" w:rsidR="00CF0BE4" w:rsidRPr="00700FFF" w:rsidRDefault="00CF0BE4" w:rsidP="00A80534">
          <w:pPr>
            <w:spacing w:after="200"/>
            <w:jc w:val="both"/>
            <w:rPr>
              <w:b/>
              <w:bCs/>
              <w:noProof/>
            </w:rPr>
          </w:pPr>
          <w:r w:rsidRPr="00700FFF">
            <w:rPr>
              <w:b/>
              <w:bCs/>
              <w:noProof/>
            </w:rPr>
            <w:fldChar w:fldCharType="end"/>
          </w:r>
        </w:p>
      </w:sdtContent>
    </w:sdt>
    <w:p w14:paraId="25D4506A" w14:textId="77777777" w:rsidR="004D0F60" w:rsidRPr="00700FFF" w:rsidRDefault="004D0F60" w:rsidP="00A80534">
      <w:pPr>
        <w:pStyle w:val="Paragraphedeliste"/>
        <w:spacing w:before="40" w:after="0" w:line="240" w:lineRule="auto"/>
        <w:jc w:val="both"/>
        <w:rPr>
          <w:rFonts w:eastAsiaTheme="minorEastAsia"/>
          <w:noProof/>
          <w:lang w:eastAsia="nl-NL"/>
        </w:rPr>
      </w:pPr>
    </w:p>
    <w:p w14:paraId="5D1DB1E5" w14:textId="77777777" w:rsidR="00C00E7A" w:rsidRPr="00700FFF" w:rsidRDefault="00C00E7A" w:rsidP="00A80534">
      <w:pPr>
        <w:pStyle w:val="Paragraphedeliste"/>
        <w:spacing w:before="40" w:after="0" w:line="240" w:lineRule="auto"/>
        <w:jc w:val="both"/>
        <w:rPr>
          <w:rFonts w:eastAsiaTheme="minorEastAsia"/>
          <w:noProof/>
          <w:lang w:eastAsia="nl-NL"/>
        </w:rPr>
      </w:pPr>
    </w:p>
    <w:p w14:paraId="573E91A8" w14:textId="77777777" w:rsidR="004D0F60" w:rsidRPr="00700FFF" w:rsidRDefault="004D0F60" w:rsidP="00A80534">
      <w:r w:rsidRPr="00700FFF">
        <w:br w:type="page"/>
      </w:r>
    </w:p>
    <w:p w14:paraId="537090DA"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29A205D"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1BE86F22"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64854D1"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w:t>
      </w:r>
      <w:r w:rsidRPr="00700FFF">
        <w:rPr>
          <w:rFonts w:ascii="inherit" w:eastAsia="inherit" w:hAnsi="inherit" w:cs="inherit"/>
          <w:b/>
          <w:color w:val="000000"/>
          <w:sz w:val="21"/>
          <w:szCs w:val="21"/>
        </w:rPr>
        <w:t>EDPB website auditing tool</w:t>
      </w:r>
      <w:r w:rsidRPr="00700FFF">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1FEA8F6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On this page you will find information on how to </w:t>
      </w:r>
      <w:r w:rsidRPr="00700FFF">
        <w:rPr>
          <w:rFonts w:ascii="inherit" w:eastAsia="inherit" w:hAnsi="inherit" w:cs="inherit"/>
          <w:sz w:val="21"/>
          <w:szCs w:val="21"/>
        </w:rPr>
        <w:t>use the</w:t>
      </w:r>
      <w:r w:rsidRPr="00700FFF">
        <w:rPr>
          <w:rFonts w:ascii="inherit" w:eastAsia="inherit" w:hAnsi="inherit" w:cs="inherit"/>
          <w:color w:val="000000"/>
          <w:sz w:val="21"/>
          <w:szCs w:val="21"/>
        </w:rPr>
        <w:t xml:space="preserve"> EDPB auditing tools. Click on </w:t>
      </w:r>
      <w:hyperlink r:id="rId9" w:anchor="/helps/how_the_tool_works">
        <w:r w:rsidRPr="00700FFF">
          <w:rPr>
            <w:rFonts w:ascii="inherit" w:eastAsia="inherit" w:hAnsi="inherit" w:cs="inherit"/>
            <w:b/>
            <w:color w:val="3CA8D3"/>
            <w:sz w:val="21"/>
            <w:szCs w:val="21"/>
            <w:u w:val="single"/>
          </w:rPr>
          <w:t>How the tool works</w:t>
        </w:r>
      </w:hyperlink>
      <w:r w:rsidRPr="00700FFF">
        <w:rPr>
          <w:rFonts w:ascii="inherit" w:eastAsia="inherit" w:hAnsi="inherit" w:cs="inherit"/>
          <w:color w:val="000000"/>
          <w:sz w:val="21"/>
          <w:szCs w:val="21"/>
        </w:rPr>
        <w:t> to get a first introduction.</w:t>
      </w:r>
    </w:p>
    <w:p w14:paraId="048BFBB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you can come back to this page by clicking on the </w:t>
      </w:r>
      <w:r w:rsidRPr="00700FFF">
        <w:rPr>
          <w:rFonts w:ascii="inherit" w:eastAsia="inherit" w:hAnsi="inherit" w:cs="inherit"/>
          <w:smallCaps/>
          <w:color w:val="000000"/>
          <w:sz w:val="21"/>
          <w:szCs w:val="21"/>
        </w:rPr>
        <w:t>HELP</w:t>
      </w:r>
      <w:r w:rsidRPr="00700FFF">
        <w:rPr>
          <w:rFonts w:ascii="inherit" w:eastAsia="inherit" w:hAnsi="inherit" w:cs="inherit"/>
          <w:color w:val="000000"/>
          <w:sz w:val="21"/>
          <w:szCs w:val="21"/>
        </w:rPr>
        <w:t> button on the left sidebar.</w:t>
      </w:r>
    </w:p>
    <w:p w14:paraId="569BC045" w14:textId="28DF5500" w:rsidR="0066331B" w:rsidRPr="00700FFF" w:rsidRDefault="0066331B" w:rsidP="00A80534">
      <w:pPr>
        <w:pStyle w:val="Titre1"/>
      </w:pPr>
      <w:bookmarkStart w:id="0" w:name="_Toc169083232"/>
      <w:r w:rsidRPr="00700FFF">
        <w:t>Installation</w:t>
      </w:r>
      <w:bookmarkEnd w:id="0"/>
    </w:p>
    <w:p w14:paraId="1ACCA3C4" w14:textId="618431D9" w:rsidR="0066331B" w:rsidRPr="00700FFF" w:rsidRDefault="00806A18" w:rsidP="00A80534">
      <w:pPr>
        <w:pStyle w:val="Titre2"/>
      </w:pPr>
      <w:bookmarkStart w:id="1" w:name="_Ref141976634"/>
      <w:bookmarkStart w:id="2" w:name="_Toc169083233"/>
      <w:r>
        <w:t xml:space="preserve">From Code Europa EU </w:t>
      </w:r>
      <w:bookmarkEnd w:id="1"/>
      <w:bookmarkEnd w:id="2"/>
    </w:p>
    <w:p w14:paraId="2927C118" w14:textId="5B4AC62B" w:rsidR="003D3639" w:rsidRDefault="0066331B" w:rsidP="00A80534">
      <w:r w:rsidRPr="00700FFF">
        <w:t>Download the last ve</w:t>
      </w:r>
      <w:r w:rsidR="003D3639" w:rsidRPr="00700FFF">
        <w:t>rsion of the software appropriate for your operating system</w:t>
      </w:r>
      <w:r w:rsidR="00806A18">
        <w:t xml:space="preserve"> at the following location: </w:t>
      </w:r>
    </w:p>
    <w:p w14:paraId="5CBD8D43" w14:textId="46B92355" w:rsidR="00806A18" w:rsidRDefault="00000000" w:rsidP="00A80534">
      <w:hyperlink r:id="rId10" w:history="1">
        <w:r w:rsidR="00806A18" w:rsidRPr="0093221D">
          <w:rPr>
            <w:rStyle w:val="Lienhypertexte"/>
          </w:rPr>
          <w:t>https://code.europa.eu/edpb/website-auditing-tool/-/releases</w:t>
        </w:r>
      </w:hyperlink>
    </w:p>
    <w:p w14:paraId="0FB73E2D" w14:textId="3C729401" w:rsidR="0066331B" w:rsidRPr="00700FFF" w:rsidRDefault="00707BA7" w:rsidP="00A80534">
      <w:pPr>
        <w:pStyle w:val="Titre3"/>
      </w:pPr>
      <w:bookmarkStart w:id="3" w:name="_Toc169083234"/>
      <w:r w:rsidRPr="00700FFF">
        <w:t>MAC</w:t>
      </w:r>
      <w:bookmarkEnd w:id="3"/>
    </w:p>
    <w:p w14:paraId="3833F7ED" w14:textId="45D02F66" w:rsidR="00AA0BC2" w:rsidRPr="00700FFF" w:rsidRDefault="00AA0BC2" w:rsidP="00A80534">
      <w:pPr>
        <w:pStyle w:val="Paragraphedeliste"/>
        <w:numPr>
          <w:ilvl w:val="0"/>
          <w:numId w:val="10"/>
        </w:numPr>
      </w:pPr>
      <w:r w:rsidRPr="00700FFF">
        <w:t>Download website-audit-XXXX-mac.dmg</w:t>
      </w:r>
    </w:p>
    <w:p w14:paraId="3CBB17AA" w14:textId="07FFDACF" w:rsidR="00AA0BC2" w:rsidRPr="00700FFF" w:rsidRDefault="00AA0BC2" w:rsidP="00A80534">
      <w:pPr>
        <w:pStyle w:val="Paragraphedeliste"/>
        <w:numPr>
          <w:ilvl w:val="0"/>
          <w:numId w:val="10"/>
        </w:numPr>
      </w:pPr>
      <w:r w:rsidRPr="00700FFF">
        <w:t>Drag/drop the tool in your application folder</w:t>
      </w:r>
    </w:p>
    <w:p w14:paraId="152E0E6A" w14:textId="4F766B1E" w:rsidR="00707BA7" w:rsidRPr="00700FFF" w:rsidRDefault="00707BA7" w:rsidP="00A80534">
      <w:pPr>
        <w:pStyle w:val="Titre3"/>
      </w:pPr>
      <w:bookmarkStart w:id="4" w:name="_Toc169083235"/>
      <w:bookmarkStart w:id="5" w:name="_Toc169083236"/>
      <w:bookmarkStart w:id="6" w:name="_Toc169083237"/>
      <w:bookmarkStart w:id="7" w:name="_Toc169083238"/>
      <w:bookmarkEnd w:id="4"/>
      <w:bookmarkEnd w:id="5"/>
      <w:bookmarkEnd w:id="6"/>
      <w:r w:rsidRPr="00700FFF">
        <w:t>Windows</w:t>
      </w:r>
      <w:bookmarkEnd w:id="7"/>
    </w:p>
    <w:p w14:paraId="06E90D55" w14:textId="44A48FEA" w:rsidR="00AA0BC2" w:rsidRPr="00700FFF" w:rsidRDefault="00AA0BC2" w:rsidP="00A80534">
      <w:pPr>
        <w:pStyle w:val="Paragraphedeliste"/>
        <w:numPr>
          <w:ilvl w:val="0"/>
          <w:numId w:val="11"/>
        </w:numPr>
      </w:pPr>
      <w:r w:rsidRPr="00700FFF">
        <w:t>Download website-audit Setup-XXX-win.exe</w:t>
      </w:r>
    </w:p>
    <w:p w14:paraId="35B121B7" w14:textId="3C98B0CD" w:rsidR="00AA0BC2" w:rsidRPr="00700FFF" w:rsidRDefault="00AA0BC2" w:rsidP="00A80534">
      <w:pPr>
        <w:pStyle w:val="Paragraphedeliste"/>
        <w:numPr>
          <w:ilvl w:val="0"/>
          <w:numId w:val="11"/>
        </w:numPr>
      </w:pPr>
      <w:r w:rsidRPr="00700FFF">
        <w:t>Double click to install</w:t>
      </w:r>
    </w:p>
    <w:p w14:paraId="3B3699EA" w14:textId="11CC1B7B" w:rsidR="00AA0BC2" w:rsidRPr="00700FFF" w:rsidRDefault="00AA0BC2" w:rsidP="00A80534">
      <w:pPr>
        <w:pStyle w:val="Paragraphedeliste"/>
        <w:ind w:left="1065"/>
      </w:pPr>
    </w:p>
    <w:p w14:paraId="0682AB1B" w14:textId="50D64B41" w:rsidR="00707BA7" w:rsidRPr="00700FFF" w:rsidRDefault="00707BA7" w:rsidP="00A80534">
      <w:pPr>
        <w:pStyle w:val="Titre3"/>
      </w:pPr>
      <w:bookmarkStart w:id="8" w:name="_Toc169083239"/>
      <w:r w:rsidRPr="00700FFF">
        <w:t>GNU/Linux with snap</w:t>
      </w:r>
      <w:bookmarkEnd w:id="8"/>
    </w:p>
    <w:p w14:paraId="2A00AC82" w14:textId="1EEEC920" w:rsidR="00AA0BC2" w:rsidRPr="00700FFF" w:rsidRDefault="00AA0BC2" w:rsidP="00A80534">
      <w:pPr>
        <w:pStyle w:val="Paragraphedeliste"/>
        <w:numPr>
          <w:ilvl w:val="0"/>
          <w:numId w:val="12"/>
        </w:numPr>
        <w:rPr>
          <w:b/>
        </w:rPr>
      </w:pPr>
      <w:r w:rsidRPr="00700FFF">
        <w:t xml:space="preserve">Download </w:t>
      </w:r>
      <w:r w:rsidR="00AE2F0F" w:rsidRPr="00AE2F0F">
        <w:t xml:space="preserve">website-audit_ </w:t>
      </w:r>
      <w:r w:rsidR="00AE2F0F" w:rsidRPr="00700FFF">
        <w:t>XXXX</w:t>
      </w:r>
      <w:r w:rsidR="00AE2F0F" w:rsidRPr="00AE2F0F">
        <w:t xml:space="preserve"> _amd64</w:t>
      </w:r>
      <w:r w:rsidR="00AE2F0F">
        <w:t>.deb</w:t>
      </w:r>
    </w:p>
    <w:p w14:paraId="75615898" w14:textId="16FB0A88" w:rsidR="00AA0BC2" w:rsidRPr="00700FFF" w:rsidRDefault="00B32A76" w:rsidP="00A80534">
      <w:pPr>
        <w:pStyle w:val="Paragraphedeliste"/>
        <w:numPr>
          <w:ilvl w:val="0"/>
          <w:numId w:val="12"/>
        </w:numPr>
        <w:spacing w:after="0"/>
      </w:pPr>
      <w:r>
        <w:t xml:space="preserve">you can install it </w:t>
      </w:r>
      <w:r w:rsidR="00AA0BC2" w:rsidRPr="00700FFF">
        <w:t>in a terminal</w:t>
      </w:r>
      <w:r>
        <w:t xml:space="preserve"> with</w:t>
      </w:r>
      <w:r w:rsidR="00AA0BC2" w:rsidRPr="00700FFF">
        <w:t>:</w:t>
      </w:r>
    </w:p>
    <w:p w14:paraId="0CADB05B" w14:textId="2A5A35B6" w:rsidR="00AA0BC2" w:rsidRPr="00700FFF" w:rsidRDefault="004916A8" w:rsidP="00A80534">
      <w:pPr>
        <w:ind w:firstLine="708"/>
        <w:rPr>
          <w:rStyle w:val="CodeHTML"/>
          <w:rFonts w:ascii="Consolas" w:eastAsiaTheme="majorEastAsia" w:hAnsi="Consolas"/>
          <w:color w:val="24292F"/>
          <w:bdr w:val="none" w:sz="0" w:space="0" w:color="auto" w:frame="1"/>
        </w:rPr>
      </w:pPr>
      <w:r w:rsidRPr="004916A8">
        <w:rPr>
          <w:rStyle w:val="CodeHTML"/>
          <w:rFonts w:ascii="Consolas" w:eastAsiaTheme="majorEastAsia" w:hAnsi="Consolas"/>
          <w:color w:val="24292F"/>
          <w:bdr w:val="none" w:sz="0" w:space="0" w:color="auto" w:frame="1"/>
        </w:rPr>
        <w:t>sudo dpkg -i</w:t>
      </w:r>
      <w:r w:rsidR="00B32A76">
        <w:rPr>
          <w:rStyle w:val="CodeHTML"/>
          <w:rFonts w:ascii="Consolas" w:eastAsiaTheme="majorEastAsia" w:hAnsi="Consolas"/>
          <w:color w:val="24292F"/>
          <w:bdr w:val="none" w:sz="0" w:space="0" w:color="auto" w:frame="1"/>
        </w:rPr>
        <w:t xml:space="preserve"> </w:t>
      </w:r>
      <w:r w:rsidR="00AA0BC2" w:rsidRPr="00700FFF">
        <w:rPr>
          <w:rStyle w:val="CodeHTML"/>
          <w:rFonts w:ascii="Consolas" w:eastAsiaTheme="majorEastAsia" w:hAnsi="Consolas"/>
          <w:color w:val="24292F"/>
          <w:bdr w:val="none" w:sz="0" w:space="0" w:color="auto" w:frame="1"/>
        </w:rPr>
        <w:t>./</w:t>
      </w:r>
      <w:r w:rsidRPr="00AE2F0F">
        <w:t xml:space="preserve">website-audit_ </w:t>
      </w:r>
      <w:r w:rsidRPr="00700FFF">
        <w:t>XXXX</w:t>
      </w:r>
      <w:r w:rsidRPr="00AE2F0F">
        <w:t xml:space="preserve"> _amd64</w:t>
      </w:r>
      <w:r>
        <w:t>.deb</w:t>
      </w:r>
    </w:p>
    <w:p w14:paraId="7E534BED" w14:textId="490CACF2" w:rsidR="00AA0BC2" w:rsidRPr="00700FFF" w:rsidRDefault="00AA0BC2" w:rsidP="00A80534">
      <w:pPr>
        <w:rPr>
          <w:rFonts w:ascii="Courier New" w:hAnsi="Courier New" w:cs="Courier New"/>
        </w:rPr>
      </w:pPr>
      <w:r w:rsidRPr="00700FFF">
        <w:t xml:space="preserve">Then, you will be able to start the application in the terminal </w:t>
      </w:r>
      <w:r w:rsidRPr="000E6F52">
        <w:t>with</w:t>
      </w:r>
      <w:r w:rsidRPr="00700FFF">
        <w:rPr>
          <w:rStyle w:val="CodeHTML"/>
          <w:rFonts w:ascii="Consolas" w:eastAsiaTheme="majorEastAsia" w:hAnsi="Consolas"/>
          <w:color w:val="24292F"/>
          <w:bdr w:val="none" w:sz="0" w:space="0" w:color="auto" w:frame="1"/>
        </w:rPr>
        <w:t xml:space="preserve"> website-audit</w:t>
      </w:r>
    </w:p>
    <w:p w14:paraId="4811CF42" w14:textId="77777777" w:rsidR="00AA0BC2" w:rsidRPr="00700FFF" w:rsidRDefault="00AA0BC2" w:rsidP="00A80534"/>
    <w:p w14:paraId="68253BBB" w14:textId="409C1540" w:rsidR="0066331B" w:rsidRPr="00700FFF" w:rsidRDefault="005A605D" w:rsidP="00A80534">
      <w:pPr>
        <w:pStyle w:val="Titre2"/>
      </w:pPr>
      <w:r>
        <w:t>Includ</w:t>
      </w:r>
      <w:r w:rsidR="00806A18">
        <w:t>e</w:t>
      </w:r>
      <w:r>
        <w:t xml:space="preserve"> TLS evaluation in reports </w:t>
      </w:r>
    </w:p>
    <w:p w14:paraId="2A496E9F" w14:textId="7B6A211C" w:rsidR="00AA0BC2" w:rsidRPr="00700FFF" w:rsidRDefault="008868D3" w:rsidP="00A80534">
      <w:r w:rsidRPr="00700FFF">
        <w:t>The software can include an evaluation of the</w:t>
      </w:r>
      <w:r w:rsidR="0001051B" w:rsidRPr="00700FFF">
        <w:t xml:space="preserve"> TLS provided by the website.</w:t>
      </w:r>
      <w:r w:rsidR="00C04EBB" w:rsidRPr="00700FFF">
        <w:t xml:space="preserve"> To do so, we us</w:t>
      </w:r>
      <w:r w:rsidR="00F42B68">
        <w:t>e</w:t>
      </w:r>
      <w:r w:rsidR="00C04EBB" w:rsidRPr="00700FFF">
        <w:t xml:space="preserve"> the software </w:t>
      </w:r>
      <w:r w:rsidR="00F42B68" w:rsidRPr="00F42B68">
        <w:rPr>
          <w:rStyle w:val="CodeHTML"/>
          <w:rFonts w:eastAsiaTheme="minorHAnsi"/>
        </w:rPr>
        <w:t>testssl.sh</w:t>
      </w:r>
      <w:r w:rsidR="00F42B68">
        <w:rPr>
          <w:rStyle w:val="Appelnotedebasdep"/>
          <w:rFonts w:ascii="Courier New" w:hAnsi="Courier New" w:cs="Courier New"/>
          <w:sz w:val="20"/>
          <w:szCs w:val="20"/>
        </w:rPr>
        <w:footnoteReference w:id="1"/>
      </w:r>
      <w:r w:rsidR="00F42B68" w:rsidRPr="00700FFF">
        <w:t xml:space="preserve"> </w:t>
      </w:r>
      <w:r w:rsidR="00C04EBB" w:rsidRPr="00700FFF">
        <w:t>which inspects the HTTPS configuration of the web service host and classifies detected vulnerabilities by their level of severity low, medium, high, or critical.</w:t>
      </w:r>
    </w:p>
    <w:p w14:paraId="24E0B1F4" w14:textId="3EE81C6E" w:rsidR="00731BC7" w:rsidRDefault="00C04EBB" w:rsidP="00A80534">
      <w:r w:rsidRPr="00700FFF">
        <w:t>EDPB WA</w:t>
      </w:r>
      <w:r w:rsidR="00B32A76">
        <w:t>T</w:t>
      </w:r>
      <w:r w:rsidR="003D244C" w:rsidRPr="00700FFF">
        <w:t xml:space="preserve"> </w:t>
      </w:r>
      <w:r w:rsidRPr="00700FFF">
        <w:t>dynamically</w:t>
      </w:r>
      <w:r w:rsidR="003D244C" w:rsidRPr="00700FFF">
        <w:t xml:space="preserve"> call</w:t>
      </w:r>
      <w:r w:rsidRPr="00700FFF">
        <w:t>s</w:t>
      </w:r>
      <w:r w:rsidR="003D244C" w:rsidRPr="00700FFF">
        <w:t xml:space="preserve"> </w:t>
      </w:r>
      <w:hyperlink r:id="rId11" w:history="1">
        <w:r w:rsidR="003D244C" w:rsidRPr="00700FFF">
          <w:rPr>
            <w:rStyle w:val="Lienhypertexte"/>
            <w:rFonts w:ascii="Courier New" w:hAnsi="Courier New" w:cs="Courier New"/>
            <w:sz w:val="20"/>
            <w:szCs w:val="20"/>
          </w:rPr>
          <w:t>testssl.sh</w:t>
        </w:r>
      </w:hyperlink>
      <w:r w:rsidR="003D244C" w:rsidRPr="00700FFF">
        <w:t xml:space="preserve"> and integrate</w:t>
      </w:r>
      <w:r w:rsidRPr="00700FFF">
        <w:t>s</w:t>
      </w:r>
      <w:r w:rsidR="003D244C" w:rsidRPr="00700FFF">
        <w:t xml:space="preserve"> </w:t>
      </w:r>
      <w:r w:rsidRPr="00700FFF">
        <w:t>the</w:t>
      </w:r>
      <w:r w:rsidR="003D244C" w:rsidRPr="00700FFF">
        <w:t xml:space="preserve"> output in the tool. </w:t>
      </w:r>
      <w:r w:rsidR="00F42B68" w:rsidRPr="00F42B68">
        <w:rPr>
          <w:rStyle w:val="CodeHTML"/>
          <w:rFonts w:eastAsiaTheme="minorHAnsi"/>
        </w:rPr>
        <w:t>testssl.sh</w:t>
      </w:r>
      <w:r w:rsidR="00F42B68" w:rsidRPr="00700FFF">
        <w:rPr>
          <w:rStyle w:val="Appelnotedebasdep"/>
        </w:rPr>
        <w:t xml:space="preserve"> </w:t>
      </w:r>
      <w:r w:rsidR="002C1A3D" w:rsidRPr="00700FFF">
        <w:rPr>
          <w:rStyle w:val="Appelnotedebasdep"/>
        </w:rPr>
        <w:footnoteReference w:id="2"/>
      </w:r>
      <w:r w:rsidR="003D244C" w:rsidRPr="00700FFF">
        <w:t xml:space="preserve"> i</w:t>
      </w:r>
      <w:r w:rsidRPr="00700FFF">
        <w:t>s a free and open source software</w:t>
      </w:r>
      <w:r w:rsidR="003D244C" w:rsidRPr="00700FFF">
        <w:t xml:space="preserve"> available under the terms of GPLv2</w:t>
      </w:r>
      <w:r w:rsidRPr="00700FFF">
        <w:t xml:space="preserve">. </w:t>
      </w:r>
    </w:p>
    <w:p w14:paraId="570D1564" w14:textId="13AD5EF7" w:rsidR="005A605D" w:rsidRDefault="004916A8" w:rsidP="00A80534">
      <w:r>
        <w:lastRenderedPageBreak/>
        <w:t xml:space="preserve">This </w:t>
      </w:r>
      <w:r w:rsidR="005A605D">
        <w:t>evaluation can be enabled in settings through the “analysis” category:</w:t>
      </w:r>
    </w:p>
    <w:p w14:paraId="72D5F1D9" w14:textId="41EAD500" w:rsidR="005A605D" w:rsidRDefault="005A605D" w:rsidP="000E6F52">
      <w:pPr>
        <w:jc w:val="center"/>
      </w:pPr>
      <w:r>
        <w:rPr>
          <w:noProof/>
          <w:lang w:eastAsia="en-GB"/>
        </w:rPr>
        <mc:AlternateContent>
          <mc:Choice Requires="wps">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ctangle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2DB06CD" id="Rectangle 1" o:spid="_x0000_s1026" style="position:absolute;margin-left:206.25pt;margin-top:59.75pt;width:98.1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" filled="f" strokecolor="red" strokeweight="3pt">
                <v:stroke dashstyle="3 1"/>
              </v:rect>
            </w:pict>
          </mc:Fallback>
        </mc:AlternateContent>
      </w:r>
      <w:r w:rsidRPr="005A605D">
        <w:rPr>
          <w:noProof/>
          <w:lang w:eastAsia="en-GB"/>
        </w:rPr>
        <w:drawing>
          <wp:inline distT="0" distB="0" distL="0" distR="0" wp14:anchorId="6F30E8DE" wp14:editId="64683266">
            <wp:extent cx="5000878" cy="1584999"/>
            <wp:effectExtent l="0" t="0" r="3175" b="2540"/>
            <wp:docPr id="57980666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Image 1" descr="Une image contenant texte, Police, capture d’écran&#10;&#10;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5A605D" w:rsidRDefault="005A605D" w:rsidP="00A80534"/>
    <w:p w14:paraId="22237DF9" w14:textId="77777777" w:rsidR="005A605D" w:rsidRDefault="005A605D" w:rsidP="00A80534"/>
    <w:p w14:paraId="5FD5952F" w14:textId="3AA6EBCC" w:rsidR="00806A18" w:rsidRDefault="00731BC7" w:rsidP="00A80534">
      <w:r>
        <w:t xml:space="preserve">Use of testssl.sh </w:t>
      </w:r>
      <w:r w:rsidR="004916A8">
        <w:t>can be done directly or using Docker (preferable on Windows)</w:t>
      </w:r>
      <w:r w:rsidR="005A605D">
        <w:t xml:space="preserve"> using th</w:t>
      </w:r>
      <w:r>
        <w:t>is</w:t>
      </w:r>
      <w:r w:rsidR="005A605D">
        <w:t xml:space="preserve"> setting</w:t>
      </w:r>
      <w:r w:rsidR="004916A8">
        <w:t>.</w:t>
      </w:r>
    </w:p>
    <w:p w14:paraId="22130AE4" w14:textId="224F8694" w:rsidR="00806A18" w:rsidRDefault="00806A18" w:rsidP="000E6F52">
      <w:pPr>
        <w:pStyle w:val="Titre3"/>
      </w:pPr>
      <w:r>
        <w:t>Using testssl.sh with from shell</w:t>
      </w:r>
    </w:p>
    <w:p w14:paraId="29A0C149" w14:textId="1222BCDB" w:rsidR="00731BC7" w:rsidRPr="00330EB1" w:rsidRDefault="00731BC7" w:rsidP="00A80534">
      <w:r>
        <w:t xml:space="preserve">The script testssl.sh should be retrieved from its official repository: </w:t>
      </w:r>
      <w:hyperlink r:id="rId13" w:history="1">
        <w:r w:rsidRPr="00363E4D">
          <w:rPr>
            <w:rStyle w:val="Lienhypertexte"/>
          </w:rPr>
          <w:t>https://github.com/drwetter/testssl.sh</w:t>
        </w:r>
      </w:hyperlink>
      <w:r>
        <w:t xml:space="preserve">, either by cloning the repository or downloading a packaged </w:t>
      </w:r>
      <w:r w:rsidRPr="00330EB1">
        <w:t>version in the release section.</w:t>
      </w:r>
      <w:r w:rsidR="00B32A76" w:rsidRPr="00330EB1">
        <w:t xml:space="preserve"> Store it on your PC at your preferred location.</w:t>
      </w:r>
    </w:p>
    <w:p w14:paraId="146549C5" w14:textId="0AF7AF17" w:rsidR="00731BC7" w:rsidRPr="000E6F52" w:rsidRDefault="00731BC7" w:rsidP="00A80534">
      <w:pPr>
        <w:rPr>
          <w:lang w:val="en-US"/>
        </w:rPr>
      </w:pPr>
      <w:r w:rsidRPr="00330EB1">
        <w:t>This shell script is designed to be run by a Unix shell (Linux or MacOS). It can also be done on Windows using the feature Windows Subsystem for Linux (WSL).</w:t>
      </w:r>
    </w:p>
    <w:p w14:paraId="18583079" w14:textId="77777777" w:rsidR="00B32A76" w:rsidRDefault="00070451" w:rsidP="00A80534">
      <w:pPr>
        <w:rPr>
          <w:noProof/>
          <w:lang w:eastAsia="en-GB"/>
        </w:rPr>
      </w:pPr>
      <w:r>
        <w:t>Once stored, indicate its location in the settings.</w:t>
      </w:r>
      <w:r w:rsidR="00B32A76" w:rsidRPr="00B32A76">
        <w:rPr>
          <w:noProof/>
          <w:lang w:eastAsia="en-GB"/>
        </w:rPr>
        <w:t xml:space="preserve"> </w:t>
      </w:r>
    </w:p>
    <w:p w14:paraId="057004C5" w14:textId="6661DA51" w:rsidR="00C07C92" w:rsidRDefault="00B32A76" w:rsidP="000E6F52">
      <w:pPr>
        <w:jc w:val="center"/>
      </w:pPr>
      <w:r w:rsidRPr="00731BC7">
        <w:rPr>
          <w:noProof/>
          <w:lang w:eastAsia="en-GB"/>
        </w:rPr>
        <w:drawing>
          <wp:inline distT="0" distB="0" distL="0" distR="0" wp14:anchorId="33B02479" wp14:editId="78CCDD54">
            <wp:extent cx="3036627" cy="1830145"/>
            <wp:effectExtent l="0" t="0" r="0" b="0"/>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Image 1" descr="Une image contenant texte, capture d’écran, Police&#10;&#10;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C04EBB" w:rsidRDefault="00070451" w:rsidP="00A80534">
      <w:pPr>
        <w:pStyle w:val="Titre3"/>
      </w:pPr>
      <w:r>
        <w:t>Using testssl.sh with Docker</w:t>
      </w:r>
    </w:p>
    <w:p w14:paraId="002E3368" w14:textId="07AE961B" w:rsidR="00070451" w:rsidRPr="00070451" w:rsidRDefault="00070451" w:rsidP="000E6F52">
      <w:pPr>
        <w:jc w:val="center"/>
      </w:pPr>
    </w:p>
    <w:p w14:paraId="1857E22E" w14:textId="7A39C45E" w:rsidR="00070451" w:rsidRDefault="00070451" w:rsidP="00A80534">
      <w:r>
        <w:t>Docker offers an automatic installation of the tool, a better portability of the script and reduces the possible issues with dependencies.</w:t>
      </w:r>
    </w:p>
    <w:p w14:paraId="0C1C3E5C" w14:textId="7D1F816C" w:rsidR="0066331B" w:rsidRPr="00700FFF" w:rsidRDefault="00070451" w:rsidP="00A80534">
      <w:r>
        <w:t>M</w:t>
      </w:r>
      <w:r w:rsidR="0066331B" w:rsidRPr="00700FFF">
        <w:t xml:space="preserve">ake sure that Docker is already installed and active on your system. </w:t>
      </w:r>
      <w:r w:rsidR="00B32A76">
        <w:t>If not, f</w:t>
      </w:r>
      <w:r w:rsidR="0066331B" w:rsidRPr="00700FFF">
        <w:t xml:space="preserve">ollow the instructions to install </w:t>
      </w:r>
      <w:r w:rsidR="005B13BD" w:rsidRPr="00700FFF">
        <w:t>Docker</w:t>
      </w:r>
      <w:r w:rsidR="0066331B" w:rsidRPr="00700FFF">
        <w:t xml:space="preserve"> on your system:</w:t>
      </w:r>
    </w:p>
    <w:p w14:paraId="3290F4D0" w14:textId="2CA522BC" w:rsidR="0066331B" w:rsidRPr="00700FFF" w:rsidRDefault="00700FFF" w:rsidP="00A80534">
      <w:pPr>
        <w:pStyle w:val="Paragraphedeliste"/>
        <w:numPr>
          <w:ilvl w:val="0"/>
          <w:numId w:val="13"/>
        </w:numPr>
        <w:spacing w:after="0"/>
        <w:rPr>
          <w:rStyle w:val="Lienhypertexte"/>
          <w:rFonts w:ascii="inherit" w:eastAsia="inherit" w:hAnsi="inherit" w:cs="inherit"/>
          <w:sz w:val="21"/>
          <w:szCs w:val="21"/>
        </w:rPr>
      </w:pPr>
      <w:r w:rsidRPr="00700FFF">
        <w:t xml:space="preserve">Windows: </w:t>
      </w:r>
      <w:r w:rsidRPr="00700FFF">
        <w:tab/>
      </w:r>
      <w:hyperlink r:id="rId15" w:history="1">
        <w:r w:rsidR="0066331B" w:rsidRPr="00700FFF">
          <w:rPr>
            <w:rStyle w:val="Lienhypertexte"/>
            <w:rFonts w:ascii="inherit" w:eastAsia="inherit" w:hAnsi="inherit" w:cs="inherit"/>
            <w:sz w:val="21"/>
            <w:szCs w:val="21"/>
          </w:rPr>
          <w:t>https://docs.docker.com/desktop/install/windows-install/</w:t>
        </w:r>
      </w:hyperlink>
    </w:p>
    <w:p w14:paraId="05BEE96F" w14:textId="33B79200" w:rsidR="00700FFF" w:rsidRPr="00700FFF" w:rsidRDefault="00700FFF" w:rsidP="00A80534">
      <w:pPr>
        <w:pStyle w:val="Paragraphedeliste"/>
        <w:numPr>
          <w:ilvl w:val="0"/>
          <w:numId w:val="13"/>
        </w:numPr>
        <w:spacing w:after="0"/>
      </w:pPr>
      <w:r w:rsidRPr="00700FFF">
        <w:t xml:space="preserve">Mac: </w:t>
      </w:r>
      <w:r w:rsidRPr="00700FFF">
        <w:tab/>
      </w:r>
      <w:r w:rsidRPr="00700FFF">
        <w:tab/>
      </w:r>
      <w:hyperlink r:id="rId16" w:history="1">
        <w:r w:rsidRPr="00700FFF">
          <w:rPr>
            <w:rStyle w:val="Lienhypertexte"/>
          </w:rPr>
          <w:t>https://docs.docker.com/desktop/install/mac-install/</w:t>
        </w:r>
      </w:hyperlink>
      <w:r w:rsidRPr="00700FFF">
        <w:t xml:space="preserve"> </w:t>
      </w:r>
    </w:p>
    <w:p w14:paraId="39B692C5" w14:textId="2D6388F1" w:rsidR="00700FFF" w:rsidRPr="00700FFF" w:rsidRDefault="00700FFF" w:rsidP="00A80534">
      <w:pPr>
        <w:pStyle w:val="Paragraphedeliste"/>
        <w:numPr>
          <w:ilvl w:val="0"/>
          <w:numId w:val="13"/>
        </w:numPr>
        <w:rPr>
          <w:lang w:val="fr-FR"/>
        </w:rPr>
      </w:pPr>
      <w:r w:rsidRPr="00700FFF">
        <w:rPr>
          <w:lang w:val="fr-FR"/>
        </w:rPr>
        <w:t xml:space="preserve">GNU/Linux: </w:t>
      </w:r>
      <w:r w:rsidRPr="00700FFF">
        <w:rPr>
          <w:lang w:val="fr-FR"/>
        </w:rPr>
        <w:tab/>
      </w:r>
      <w:hyperlink r:id="rId17" w:history="1">
        <w:r w:rsidRPr="00700FFF">
          <w:rPr>
            <w:rStyle w:val="Lienhypertexte"/>
            <w:lang w:val="fr-FR"/>
          </w:rPr>
          <w:t>https://docs.docker.com/desktop/install/linux-install/</w:t>
        </w:r>
      </w:hyperlink>
      <w:r w:rsidRPr="00700FFF">
        <w:rPr>
          <w:lang w:val="fr-FR"/>
        </w:rPr>
        <w:t xml:space="preserve"> </w:t>
      </w:r>
    </w:p>
    <w:p w14:paraId="0228C83A" w14:textId="77777777" w:rsidR="00B32A76" w:rsidRDefault="0066331B" w:rsidP="00A80534">
      <w:pPr>
        <w:rPr>
          <w:noProof/>
          <w:lang w:eastAsia="en-GB"/>
        </w:rPr>
      </w:pPr>
      <w:r w:rsidRPr="00700FFF">
        <w:lastRenderedPageBreak/>
        <w:t>O</w:t>
      </w:r>
      <w:r w:rsidR="00700FFF" w:rsidRPr="00700FFF">
        <w:t>nce installed, open D</w:t>
      </w:r>
      <w:r w:rsidRPr="00700FFF">
        <w:t>ocker for the first time (from the system tray or the start menu).</w:t>
      </w:r>
      <w:r w:rsidR="00B32A76" w:rsidRPr="00B32A76">
        <w:rPr>
          <w:noProof/>
          <w:lang w:eastAsia="en-GB"/>
        </w:rPr>
        <w:t xml:space="preserve"> </w:t>
      </w:r>
    </w:p>
    <w:p w14:paraId="69870212" w14:textId="05469E42" w:rsidR="00B32A76" w:rsidRDefault="00B32A76" w:rsidP="00A80534">
      <w:pPr>
        <w:rPr>
          <w:noProof/>
          <w:lang w:eastAsia="en-GB"/>
        </w:rPr>
      </w:pPr>
      <w:r>
        <w:rPr>
          <w:noProof/>
          <w:lang w:eastAsia="en-GB"/>
        </w:rPr>
        <w:t>Then you can enable Testssl in the WAT while choosing “docker”.</w:t>
      </w:r>
    </w:p>
    <w:p w14:paraId="7E0C9B89" w14:textId="54FC2E3F" w:rsidR="0066331B" w:rsidRDefault="00B32A76" w:rsidP="000E6F52">
      <w:pPr>
        <w:jc w:val="center"/>
      </w:pPr>
      <w:r w:rsidRPr="00070451">
        <w:rPr>
          <w:noProof/>
          <w:lang w:eastAsia="en-GB"/>
        </w:rPr>
        <w:drawing>
          <wp:inline distT="0" distB="0" distL="0" distR="0" wp14:anchorId="585180BD" wp14:editId="49C4BDCF">
            <wp:extent cx="2846744" cy="1788340"/>
            <wp:effectExtent l="0" t="0" r="0" b="2540"/>
            <wp:docPr id="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Image 1" descr="Une image contenant texte, capture d’écran, Police&#10;&#10;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C07C92" w:rsidRDefault="00C07C92" w:rsidP="00C07C92">
      <w:pPr>
        <w:pStyle w:val="Titre3"/>
      </w:pPr>
      <w:r>
        <w:t>Testing testssl.sh configuration</w:t>
      </w:r>
    </w:p>
    <w:p w14:paraId="661F671D" w14:textId="7DFDD2FC" w:rsidR="00C07C92" w:rsidRDefault="00C07C92" w:rsidP="00C07C92">
      <w:r>
        <w:t xml:space="preserve">In case of a successful installation, you should get </w:t>
      </w:r>
      <w:r w:rsidR="00B32A76">
        <w:t xml:space="preserve">a </w:t>
      </w:r>
      <w:r>
        <w:t>message</w:t>
      </w:r>
      <w:r w:rsidR="00B32A76">
        <w:t xml:space="preserve"> similar to the following one </w:t>
      </w:r>
      <w:r>
        <w:t>indicating the version of the software used:</w:t>
      </w:r>
    </w:p>
    <w:p w14:paraId="5DC3AB89" w14:textId="77777777" w:rsidR="00C07C92" w:rsidRPr="00700FFF" w:rsidRDefault="00C07C92" w:rsidP="000E6F52">
      <w:pPr>
        <w:jc w:val="center"/>
      </w:pPr>
      <w:r w:rsidRPr="00070451">
        <w:rPr>
          <w:noProof/>
          <w:lang w:eastAsia="en-GB"/>
        </w:rPr>
        <w:drawing>
          <wp:inline distT="0" distB="0" distL="0" distR="0" wp14:anchorId="3698851B" wp14:editId="14372A96">
            <wp:extent cx="5760085" cy="2550795"/>
            <wp:effectExtent l="0" t="0" r="5715" b="1905"/>
            <wp:docPr id="147168166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Image 1" descr="Une image contenant texte, capture d’écran, Police, nombre&#10;&#10;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B32A76" w:rsidRDefault="00B32A76" w:rsidP="00A80534">
      <w:pPr>
        <w:pBdr>
          <w:top w:val="nil"/>
          <w:left w:val="nil"/>
          <w:bottom w:val="nil"/>
          <w:right w:val="nil"/>
          <w:between w:val="nil"/>
        </w:pBdr>
        <w:spacing w:after="180"/>
      </w:pPr>
      <w:r>
        <w:t>Otherwise,</w:t>
      </w:r>
      <w:r w:rsidR="00C07C92">
        <w:t xml:space="preserve"> the message should indicate the error during the evaluation. </w:t>
      </w:r>
    </w:p>
    <w:p w14:paraId="3F8CE023" w14:textId="68D5E3C7" w:rsidR="00C07C92" w:rsidRDefault="00B32A76" w:rsidP="000E6F52">
      <w:pPr>
        <w:pBdr>
          <w:top w:val="single" w:sz="4" w:space="1" w:color="auto"/>
          <w:left w:val="single" w:sz="4" w:space="1" w:color="auto"/>
          <w:bottom w:val="single" w:sz="4" w:space="1" w:color="auto"/>
          <w:right w:val="single" w:sz="4" w:space="1" w:color="auto"/>
          <w:between w:val="nil"/>
        </w:pBdr>
        <w:spacing w:after="180"/>
        <w:ind w:left="708"/>
        <w:jc w:val="center"/>
      </w:pPr>
      <w:r w:rsidRPr="000E6F52">
        <w:rPr>
          <w:b/>
        </w:rPr>
        <w:t>Troubleshooting :</w:t>
      </w:r>
      <w:r>
        <w:t xml:space="preserve"> The following message may indicate that you are trying to use the Docker version while Docker is currently not running on your system. </w:t>
      </w:r>
      <w:r w:rsidR="00C07C92" w:rsidRPr="00C07C92">
        <w:rPr>
          <w:noProof/>
          <w:lang w:eastAsia="en-GB"/>
        </w:rPr>
        <w:drawing>
          <wp:inline distT="0" distB="0" distL="0" distR="0" wp14:anchorId="264F245F" wp14:editId="13521CF4">
            <wp:extent cx="4756245" cy="1221701"/>
            <wp:effectExtent l="0" t="0" r="6350" b="0"/>
            <wp:docPr id="271243175"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Image 1" descr="Une image contenant texte, Police, ligne, capture d’écran&#10;&#10;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0265F4CF" w14:textId="42457236" w:rsidR="00B32A76" w:rsidRPr="00700FFF" w:rsidRDefault="00B32A76" w:rsidP="00A80534">
      <w:pPr>
        <w:pBdr>
          <w:top w:val="nil"/>
          <w:left w:val="nil"/>
          <w:bottom w:val="nil"/>
          <w:right w:val="nil"/>
          <w:between w:val="nil"/>
        </w:pBdr>
        <w:spacing w:after="180"/>
      </w:pPr>
    </w:p>
    <w:p w14:paraId="19192FC8" w14:textId="77777777" w:rsidR="002D0FFB" w:rsidRDefault="002D0FFB">
      <w:bookmarkStart w:id="9" w:name="_Toc169083242"/>
      <w:r>
        <w:br w:type="page"/>
      </w:r>
    </w:p>
    <w:p w14:paraId="6527C448" w14:textId="77777777" w:rsidR="002D0FFB" w:rsidRDefault="002D0FFB" w:rsidP="00A80534">
      <w:pPr>
        <w:pBdr>
          <w:top w:val="nil"/>
          <w:left w:val="nil"/>
          <w:bottom w:val="nil"/>
          <w:right w:val="nil"/>
          <w:between w:val="nil"/>
        </w:pBdr>
        <w:spacing w:after="180"/>
      </w:pPr>
      <w:r>
        <w:lastRenderedPageBreak/>
        <w:t xml:space="preserve">Final test: </w:t>
      </w:r>
    </w:p>
    <w:bookmarkEnd w:id="9"/>
    <w:p w14:paraId="7D3443E0" w14:textId="4B61F1BA" w:rsidR="00700FFF" w:rsidRPr="00700FFF" w:rsidRDefault="00F42B68" w:rsidP="00A80534">
      <w:pPr>
        <w:pBdr>
          <w:top w:val="nil"/>
          <w:left w:val="nil"/>
          <w:bottom w:val="nil"/>
          <w:right w:val="nil"/>
          <w:between w:val="nil"/>
        </w:pBdr>
        <w:spacing w:after="180"/>
      </w:pPr>
      <w:r w:rsidRPr="00F42B68">
        <w:rPr>
          <w:rStyle w:val="CodeHTML"/>
          <w:rFonts w:eastAsiaTheme="minorHAnsi"/>
        </w:rPr>
        <w:t>testssl.sh</w:t>
      </w:r>
      <w:r w:rsidRPr="00700FFF">
        <w:t xml:space="preserve"> </w:t>
      </w:r>
      <w:r w:rsidR="00700FFF" w:rsidRPr="00700FFF">
        <w:t xml:space="preserve">should now be directly available inside the “TestSSL </w:t>
      </w:r>
      <w:r>
        <w:t>S</w:t>
      </w:r>
      <w:r w:rsidR="00700FFF" w:rsidRPr="00700FFF">
        <w:t>can” card in the browse section of the tool:</w:t>
      </w:r>
    </w:p>
    <w:p w14:paraId="0F0B1EBF" w14:textId="77777777" w:rsidR="0066331B" w:rsidRPr="00700FFF" w:rsidRDefault="0066331B" w:rsidP="000E6F52">
      <w:pPr>
        <w:pBdr>
          <w:top w:val="nil"/>
          <w:left w:val="nil"/>
          <w:bottom w:val="nil"/>
          <w:right w:val="nil"/>
          <w:between w:val="nil"/>
        </w:pBdr>
        <w:spacing w:after="180"/>
        <w:jc w:val="center"/>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66331B" w:rsidRPr="00700FFF" w:rsidRDefault="0066331B" w:rsidP="00A80534"/>
    <w:p w14:paraId="59BE9C80" w14:textId="4DFF4F8D" w:rsidR="004B18AB" w:rsidRPr="00700FFF" w:rsidRDefault="004B18AB" w:rsidP="00A80534">
      <w:pPr>
        <w:pStyle w:val="Titre1"/>
      </w:pPr>
      <w:bookmarkStart w:id="10" w:name="_Toc169083244"/>
      <w:r w:rsidRPr="00700FFF">
        <w:t>How the tool works</w:t>
      </w:r>
      <w:bookmarkEnd w:id="10"/>
      <w:r w:rsidRPr="00700FFF">
        <w:t xml:space="preserve"> </w:t>
      </w:r>
    </w:p>
    <w:p w14:paraId="59B54EFE" w14:textId="7BD41F2E" w:rsidR="004B18AB" w:rsidRPr="00700FFF" w:rsidRDefault="004B18AB" w:rsidP="00A80534">
      <w:r w:rsidRPr="00700FFF">
        <w:t xml:space="preserve">The EDPB website auditing tool introduces a user-friendly layer to the Chromium browser </w:t>
      </w:r>
      <w:r w:rsidR="00BA4CE4" w:rsidRPr="00700FFF">
        <w:t>to</w:t>
      </w:r>
      <w:r w:rsidRPr="00700FFF">
        <w:t xml:space="preserve"> help assess </w:t>
      </w:r>
      <w:r w:rsidR="00BA4CE4" w:rsidRPr="00700FFF">
        <w:t>immediately</w:t>
      </w:r>
      <w:r w:rsidRPr="00700FFF">
        <w:t xml:space="preserve"> </w:t>
      </w:r>
      <w:r w:rsidR="00BA4CE4" w:rsidRPr="00700FFF">
        <w:t>whether</w:t>
      </w:r>
      <w:r w:rsidRPr="00700FFF">
        <w:t xml:space="preserve"> a website collects or stores information in a browser in a compliant way (</w:t>
      </w:r>
      <w:r w:rsidRPr="00700FFF">
        <w:rPr>
          <w:i/>
        </w:rPr>
        <w:t>i.e.</w:t>
      </w:r>
      <w:r w:rsidRPr="00700FFF">
        <w:t>by informing and gathering user consent when this is required).</w:t>
      </w:r>
    </w:p>
    <w:p w14:paraId="1BA44C1B" w14:textId="77777777" w:rsidR="004B18AB" w:rsidRPr="00700FFF" w:rsidRDefault="004B18AB" w:rsidP="00A80534">
      <w:r w:rsidRPr="00700FFF">
        <w:t>All evidence data can be stored in the tool through an </w:t>
      </w:r>
      <w:r w:rsidRPr="00700FFF">
        <w:rPr>
          <w:i/>
        </w:rPr>
        <w:t>analysis</w:t>
      </w:r>
      <w:r w:rsidRPr="00700FFF">
        <w:t> that gathers different </w:t>
      </w:r>
      <w:r w:rsidRPr="00700FFF">
        <w:rPr>
          <w:i/>
        </w:rPr>
        <w:t>scenarios</w:t>
      </w:r>
      <w:r w:rsidRPr="00700FFF">
        <w:t>, representing an interaction (</w:t>
      </w:r>
      <w:r w:rsidRPr="00700FFF">
        <w:rPr>
          <w:i/>
        </w:rPr>
        <w:t>e.g.</w:t>
      </w:r>
      <w:r w:rsidRPr="00700FFF">
        <w:t> consent, refusal, etc.) with the given website.</w:t>
      </w:r>
    </w:p>
    <w:p w14:paraId="09085585" w14:textId="77777777" w:rsidR="004B18AB" w:rsidRPr="00700FFF" w:rsidRDefault="004B18AB" w:rsidP="00A80534">
      <w:r w:rsidRPr="00700FFF">
        <w:t>The assessment is facilitated with automated tools, while the decision on compliance / non-compliance is made by the case officer.</w:t>
      </w:r>
    </w:p>
    <w:p w14:paraId="1FC57B27" w14:textId="063B9A00" w:rsidR="004B18AB" w:rsidRPr="00700FFF" w:rsidRDefault="00732BC0" w:rsidP="00A80534">
      <w:r>
        <w:rPr>
          <w:i/>
        </w:rPr>
        <w:t>Knowledge base</w:t>
      </w:r>
      <w:r w:rsidR="004B18AB" w:rsidRPr="00700FFF">
        <w:rPr>
          <w:i/>
        </w:rPr>
        <w:t> </w:t>
      </w:r>
      <w:r w:rsidR="004B18AB" w:rsidRPr="00700FFF">
        <w:t>can help identify known trackers. </w:t>
      </w:r>
    </w:p>
    <w:p w14:paraId="7612449B" w14:textId="7B5F11E1" w:rsidR="004B18AB" w:rsidRPr="00700FFF" w:rsidRDefault="004B18AB" w:rsidP="00A80534">
      <w:r w:rsidRPr="00700FFF">
        <w:rPr>
          <w:i/>
        </w:rPr>
        <w:t>Template</w:t>
      </w:r>
      <w:r w:rsidRPr="00700FFF">
        <w:t> can be used to personali</w:t>
      </w:r>
      <w:r w:rsidR="00C03B74">
        <w:t>z</w:t>
      </w:r>
      <w:r w:rsidRPr="00700FFF">
        <w:t>e reports for a given scenario.</w:t>
      </w:r>
    </w:p>
    <w:p w14:paraId="35DEEC6A" w14:textId="77777777" w:rsidR="004B18AB" w:rsidRPr="00700FFF" w:rsidRDefault="004B18AB" w:rsidP="00A80534">
      <w:r w:rsidRPr="00700FFF">
        <w:t>Through the left side navigation bar, you can access to all these functionalities: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4B18AB" w:rsidRPr="00700FFF" w14:paraId="2B00D3AA" w14:textId="77777777" w:rsidTr="0066331B">
        <w:trPr>
          <w:gridAfter w:val="1"/>
          <w:wAfter w:w="6336" w:type="dxa"/>
        </w:trPr>
        <w:tc>
          <w:tcPr>
            <w:tcW w:w="2714" w:type="dxa"/>
            <w:shd w:val="clear" w:color="auto" w:fill="auto"/>
            <w:vAlign w:val="center"/>
          </w:tcPr>
          <w:p w14:paraId="44206CF5" w14:textId="417360EA" w:rsidR="004B18AB" w:rsidRPr="00732BC0" w:rsidRDefault="006D405E" w:rsidP="00732BC0">
            <w:pPr>
              <w:pStyle w:val="Titre3"/>
              <w:numPr>
                <w:ilvl w:val="0"/>
                <w:numId w:val="0"/>
              </w:numPr>
              <w:spacing w:before="0" w:after="240"/>
              <w:rPr>
                <w:rStyle w:val="lev"/>
              </w:rPr>
            </w:pPr>
            <w:bookmarkStart w:id="11" w:name="_Toc169083245"/>
            <w:r w:rsidRPr="00732BC0">
              <w:rPr>
                <w:rStyle w:val="lev"/>
              </w:rPr>
              <w:t>Anal</w:t>
            </w:r>
            <w:r>
              <w:rPr>
                <w:rStyle w:val="lev"/>
              </w:rPr>
              <w:t>ysis</w:t>
            </w:r>
            <w:bookmarkEnd w:id="11"/>
          </w:p>
        </w:tc>
      </w:tr>
      <w:tr w:rsidR="004B18AB" w:rsidRPr="00700FFF" w14:paraId="6F627E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4B18AB" w:rsidRPr="00700FFF" w:rsidRDefault="004B18AB" w:rsidP="00A80534">
            <w:r w:rsidRPr="00700FFF">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4B18AB" w:rsidRPr="00700FFF" w:rsidRDefault="004B18AB" w:rsidP="00A80534">
            <w:r w:rsidRPr="00700FFF">
              <w:t>Take a quick overview of the personal data stored or transferred in or by the browser. The results will not be stored in the tool.</w:t>
            </w:r>
          </w:p>
        </w:tc>
      </w:tr>
      <w:tr w:rsidR="004B18AB" w:rsidRPr="00700FFF" w14:paraId="40382128"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4B18AB" w:rsidRPr="00700FFF" w:rsidRDefault="004B18AB" w:rsidP="00A80534">
            <w:r w:rsidRPr="00700FFF">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4B18AB" w:rsidRPr="00700FFF" w:rsidRDefault="004B18AB" w:rsidP="00A80534">
            <w:r w:rsidRPr="00700FFF">
              <w:t>Initiate a new website analysis for collecting evidence. Evidence is stored in the tool for later assessment of their compliance with legal requirements.</w:t>
            </w:r>
          </w:p>
        </w:tc>
      </w:tr>
      <w:tr w:rsidR="004B18AB" w:rsidRPr="00700FFF" w14:paraId="3C9363AF"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4B18AB" w:rsidRPr="00700FFF" w:rsidRDefault="004B18AB" w:rsidP="00A80534">
            <w:r w:rsidRPr="00700FFF">
              <w:rPr>
                <w:rFonts w:ascii="Roboto" w:eastAsia="Roboto" w:hAnsi="Roboto" w:cs="Roboto"/>
                <w:smallCaps/>
              </w:rPr>
              <w:lastRenderedPageBreak/>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4B18AB" w:rsidRPr="00700FFF" w:rsidRDefault="004B18AB" w:rsidP="00A80534">
            <w:r w:rsidRPr="00700FFF">
              <w:t>List of analysis stored in the tool with their assessment.</w:t>
            </w:r>
          </w:p>
        </w:tc>
      </w:tr>
      <w:tr w:rsidR="004B18AB" w:rsidRPr="00700FFF" w14:paraId="68C4BC37" w14:textId="77777777" w:rsidTr="0066331B">
        <w:tc>
          <w:tcPr>
            <w:tcW w:w="2714" w:type="dxa"/>
            <w:shd w:val="clear" w:color="auto" w:fill="auto"/>
            <w:vAlign w:val="center"/>
          </w:tcPr>
          <w:p w14:paraId="7D63FE0C" w14:textId="77777777" w:rsidR="004B18AB" w:rsidRPr="00700FFF" w:rsidRDefault="004B18AB" w:rsidP="00732BC0">
            <w:pPr>
              <w:pStyle w:val="Titre3"/>
              <w:numPr>
                <w:ilvl w:val="0"/>
                <w:numId w:val="0"/>
              </w:numPr>
              <w:spacing w:before="0" w:after="240"/>
              <w:rPr>
                <w:rFonts w:ascii="Roboto" w:eastAsia="Roboto" w:hAnsi="Roboto" w:cs="Roboto"/>
              </w:rPr>
            </w:pPr>
            <w:bookmarkStart w:id="12" w:name="_Toc169083246"/>
            <w:r w:rsidRPr="006D405E">
              <w:rPr>
                <w:rStyle w:val="lev"/>
              </w:rPr>
              <w:t>Sessions</w:t>
            </w:r>
            <w:bookmarkEnd w:id="12"/>
          </w:p>
        </w:tc>
        <w:tc>
          <w:tcPr>
            <w:tcW w:w="6336" w:type="dxa"/>
            <w:shd w:val="clear" w:color="auto" w:fill="auto"/>
            <w:vAlign w:val="center"/>
          </w:tcPr>
          <w:p w14:paraId="00160B86" w14:textId="77777777" w:rsidR="004B18AB" w:rsidRPr="00700FFF" w:rsidRDefault="004B18AB" w:rsidP="00A80534">
            <w:pPr>
              <w:rPr>
                <w:sz w:val="20"/>
                <w:szCs w:val="20"/>
              </w:rPr>
            </w:pPr>
          </w:p>
        </w:tc>
      </w:tr>
      <w:tr w:rsidR="004B18AB" w:rsidRPr="00700FFF" w14:paraId="4419CA3E"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4B18AB" w:rsidRPr="00700FFF" w:rsidRDefault="004B18AB" w:rsidP="00A80534">
            <w:r w:rsidRPr="00700FFF">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4B18AB" w:rsidRPr="00700FFF" w:rsidRDefault="004B18AB" w:rsidP="00A80534">
            <w:r w:rsidRPr="00700FFF">
              <w:t xml:space="preserve">Current session attached to an analysis and a scenario in this analysis. Evidence can be attached to the referenced analysis and scenario until this session is closed. </w:t>
            </w:r>
            <w:r w:rsidRPr="00700FFF">
              <w:rPr>
                <w:b/>
              </w:rPr>
              <w:t>Once closed, no evidence can be attached anymore to this analysis and scenario</w:t>
            </w:r>
            <w:r w:rsidRPr="00700FFF">
              <w:t>.</w:t>
            </w:r>
          </w:p>
        </w:tc>
      </w:tr>
      <w:tr w:rsidR="004B18AB" w:rsidRPr="00700FFF" w14:paraId="252681C3" w14:textId="77777777" w:rsidTr="0066331B">
        <w:tc>
          <w:tcPr>
            <w:tcW w:w="2714" w:type="dxa"/>
            <w:shd w:val="clear" w:color="auto" w:fill="auto"/>
            <w:vAlign w:val="center"/>
          </w:tcPr>
          <w:p w14:paraId="2C707295" w14:textId="77777777" w:rsidR="004B18AB" w:rsidRPr="00700FFF" w:rsidRDefault="004B18AB" w:rsidP="00732BC0">
            <w:pPr>
              <w:pStyle w:val="Titre3"/>
              <w:numPr>
                <w:ilvl w:val="0"/>
                <w:numId w:val="0"/>
              </w:numPr>
              <w:spacing w:before="0" w:after="240"/>
              <w:rPr>
                <w:rFonts w:ascii="Roboto" w:eastAsia="Roboto" w:hAnsi="Roboto" w:cs="Roboto"/>
              </w:rPr>
            </w:pPr>
            <w:bookmarkStart w:id="13" w:name="_Toc169083247"/>
            <w:r w:rsidRPr="00732BC0">
              <w:rPr>
                <w:rStyle w:val="lev"/>
              </w:rPr>
              <w:t>Editor</w:t>
            </w:r>
            <w:bookmarkEnd w:id="13"/>
          </w:p>
        </w:tc>
        <w:tc>
          <w:tcPr>
            <w:tcW w:w="6336" w:type="dxa"/>
            <w:shd w:val="clear" w:color="auto" w:fill="auto"/>
            <w:vAlign w:val="center"/>
          </w:tcPr>
          <w:p w14:paraId="70E89199" w14:textId="77777777" w:rsidR="004B18AB" w:rsidRPr="00700FFF" w:rsidRDefault="004B18AB" w:rsidP="00A80534">
            <w:pPr>
              <w:rPr>
                <w:sz w:val="20"/>
                <w:szCs w:val="20"/>
              </w:rPr>
            </w:pPr>
          </w:p>
        </w:tc>
      </w:tr>
      <w:tr w:rsidR="004B18AB" w:rsidRPr="00700FFF" w14:paraId="593C0FB1"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4B18AB" w:rsidRPr="00700FFF" w:rsidRDefault="004B18AB" w:rsidP="00A80534">
            <w:r w:rsidRPr="00700FFF">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4B18AB" w:rsidRPr="00700FFF" w:rsidRDefault="004B18AB" w:rsidP="00A80534">
            <w:r w:rsidRPr="00700FFF">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4B18AB" w:rsidRPr="00700FFF" w14:paraId="741C0544"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4B18AB" w:rsidRPr="00700FFF" w:rsidRDefault="004B18AB" w:rsidP="00A80534">
            <w:r w:rsidRPr="00700FFF">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4B18AB" w:rsidRPr="00700FFF" w:rsidRDefault="004B18AB" w:rsidP="00A80534">
            <w:r w:rsidRPr="00700FFF">
              <w:t>Templates are used for generating reports tailored to specific needs.</w:t>
            </w:r>
          </w:p>
        </w:tc>
      </w:tr>
      <w:tr w:rsidR="004B18AB" w:rsidRPr="00700FFF" w14:paraId="0F26B01D" w14:textId="77777777" w:rsidTr="0066331B">
        <w:tc>
          <w:tcPr>
            <w:tcW w:w="2714" w:type="dxa"/>
            <w:shd w:val="clear" w:color="auto" w:fill="auto"/>
            <w:vAlign w:val="center"/>
          </w:tcPr>
          <w:p w14:paraId="7202EA9A" w14:textId="77777777" w:rsidR="004B18AB" w:rsidRPr="00700FFF" w:rsidRDefault="004B18AB" w:rsidP="00732BC0">
            <w:pPr>
              <w:pStyle w:val="Titre3"/>
              <w:numPr>
                <w:ilvl w:val="0"/>
                <w:numId w:val="0"/>
              </w:numPr>
              <w:spacing w:before="0" w:after="240"/>
              <w:rPr>
                <w:rFonts w:ascii="Roboto" w:eastAsia="Roboto" w:hAnsi="Roboto" w:cs="Roboto"/>
              </w:rPr>
            </w:pPr>
            <w:bookmarkStart w:id="14" w:name="_Toc169083248"/>
            <w:r w:rsidRPr="006D405E">
              <w:rPr>
                <w:rStyle w:val="lev"/>
              </w:rPr>
              <w:t>Other</w:t>
            </w:r>
            <w:bookmarkEnd w:id="14"/>
          </w:p>
        </w:tc>
        <w:tc>
          <w:tcPr>
            <w:tcW w:w="6336" w:type="dxa"/>
            <w:shd w:val="clear" w:color="auto" w:fill="auto"/>
            <w:vAlign w:val="center"/>
          </w:tcPr>
          <w:p w14:paraId="74EEFB2C" w14:textId="77777777" w:rsidR="004B18AB" w:rsidRPr="00700FFF" w:rsidRDefault="004B18AB" w:rsidP="00A80534">
            <w:pPr>
              <w:rPr>
                <w:sz w:val="20"/>
                <w:szCs w:val="20"/>
              </w:rPr>
            </w:pPr>
          </w:p>
        </w:tc>
      </w:tr>
      <w:tr w:rsidR="004B18AB" w:rsidRPr="00700FFF" w14:paraId="50928AFA"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4B18AB" w:rsidRPr="00700FFF" w:rsidRDefault="004B18AB" w:rsidP="00A80534">
            <w:r w:rsidRPr="00700FFF">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4B18AB" w:rsidRPr="00700FFF" w:rsidRDefault="004B18AB" w:rsidP="00A80534">
            <w:r w:rsidRPr="00700FFF">
              <w:t>Customize the information displayed while browsing or assessing compliance of a given scenario.</w:t>
            </w:r>
          </w:p>
        </w:tc>
      </w:tr>
      <w:tr w:rsidR="004B18AB" w:rsidRPr="00700FFF" w14:paraId="17D28F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4B18AB" w:rsidRPr="00700FFF" w:rsidRDefault="004B18AB" w:rsidP="00A80534">
            <w:r w:rsidRPr="00700FFF">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4B18AB" w:rsidRPr="00700FFF" w:rsidRDefault="004B18AB" w:rsidP="00A80534">
            <w:r w:rsidRPr="00700FFF">
              <w:t>Reference to the documentation of this tool.</w:t>
            </w:r>
          </w:p>
        </w:tc>
      </w:tr>
    </w:tbl>
    <w:p w14:paraId="03CF0830" w14:textId="77777777" w:rsidR="004B18AB" w:rsidRPr="00700FFF" w:rsidRDefault="004B18AB" w:rsidP="00A80534">
      <w:r w:rsidRPr="00700FFF">
        <w:br/>
      </w:r>
    </w:p>
    <w:p w14:paraId="3879BCCE" w14:textId="093DCC71" w:rsidR="004B18AB" w:rsidRPr="00700FFF" w:rsidRDefault="004B18AB" w:rsidP="00A80534">
      <w:pPr>
        <w:rPr>
          <w:rFonts w:ascii="inherit" w:eastAsia="inherit" w:hAnsi="inherit" w:cs="inherit"/>
          <w:color w:val="000000"/>
        </w:rPr>
      </w:pPr>
      <w:r w:rsidRPr="00700FFF">
        <w:rPr>
          <w:rFonts w:ascii="inherit" w:eastAsia="inherit" w:hAnsi="inherit" w:cs="inherit"/>
          <w:color w:val="000000"/>
        </w:rPr>
        <w:t>As a first introduction</w:t>
      </w:r>
      <w:r w:rsidRPr="00700FFF">
        <w:rPr>
          <w:rFonts w:ascii="inherit" w:eastAsia="inherit" w:hAnsi="inherit" w:cs="inherit"/>
        </w:rPr>
        <w:t>,</w:t>
      </w:r>
      <w:r w:rsidRPr="00700FFF">
        <w:rPr>
          <w:rFonts w:ascii="inherit" w:eastAsia="inherit" w:hAnsi="inherit" w:cs="inherit"/>
          <w:color w:val="000000"/>
        </w:rPr>
        <w:t xml:space="preserve"> about how to conduct an analysis, we recommend that you </w:t>
      </w:r>
      <w:r w:rsidR="00BA4CE4" w:rsidRPr="00700FFF">
        <w:rPr>
          <w:rFonts w:ascii="inherit" w:eastAsia="inherit" w:hAnsi="inherit" w:cs="inherit"/>
          <w:color w:val="000000"/>
        </w:rPr>
        <w:t>look</w:t>
      </w:r>
      <w:r w:rsidRPr="00700FFF">
        <w:rPr>
          <w:rFonts w:ascii="inherit" w:eastAsia="inherit" w:hAnsi="inherit" w:cs="inherit"/>
          <w:color w:val="000000"/>
        </w:rPr>
        <w:t xml:space="preserve"> at the section </w:t>
      </w:r>
      <w:r w:rsidRPr="00700FFF">
        <w:rPr>
          <w:rFonts w:ascii="inherit" w:eastAsia="inherit" w:hAnsi="inherit" w:cs="inherit"/>
          <w:b/>
        </w:rPr>
        <w:t>Provide new analysis</w:t>
      </w:r>
      <w:r w:rsidRPr="00700FFF">
        <w:rPr>
          <w:rFonts w:ascii="inherit" w:eastAsia="inherit" w:hAnsi="inherit" w:cs="inherit"/>
          <w:color w:val="000000"/>
        </w:rPr>
        <w:t>.</w:t>
      </w:r>
    </w:p>
    <w:p w14:paraId="17577565" w14:textId="77777777" w:rsidR="004B18AB" w:rsidRPr="00700FFF" w:rsidRDefault="004B18AB" w:rsidP="00A80534"/>
    <w:p w14:paraId="16C587FE" w14:textId="15CF7869" w:rsidR="00197CE7" w:rsidRPr="00700FFF" w:rsidRDefault="004B18AB" w:rsidP="00A80534">
      <w:pPr>
        <w:pStyle w:val="Titre1"/>
      </w:pPr>
      <w:bookmarkStart w:id="15" w:name="_Toc169083249"/>
      <w:r w:rsidRPr="00700FFF">
        <w:t>Provide new analysis</w:t>
      </w:r>
      <w:bookmarkEnd w:id="15"/>
    </w:p>
    <w:p w14:paraId="63D92CE6" w14:textId="77777777" w:rsidR="004B18AB" w:rsidRPr="00700FFF" w:rsidRDefault="004B18AB" w:rsidP="00A80534">
      <w:r w:rsidRPr="00700FFF">
        <w:t>An </w:t>
      </w:r>
      <w:r w:rsidRPr="00700FFF">
        <w:rPr>
          <w:i/>
        </w:rPr>
        <w:t>analysis</w:t>
      </w:r>
      <w:r w:rsidRPr="00700FFF">
        <w:t> gathers information that has been stored in a browser when browsing websites through a set of </w:t>
      </w:r>
      <w:r w:rsidRPr="00700FFF">
        <w:rPr>
          <w:i/>
        </w:rPr>
        <w:t>scenarios</w:t>
      </w:r>
      <w:r w:rsidRPr="00700FFF">
        <w:t>.</w:t>
      </w:r>
    </w:p>
    <w:p w14:paraId="1D9C71BD" w14:textId="77777777" w:rsidR="004B18AB" w:rsidRPr="00700FFF" w:rsidRDefault="004B18AB" w:rsidP="00A80534">
      <w:r w:rsidRPr="00700FFF">
        <w:t>It can be initiated from the </w:t>
      </w:r>
      <w:r w:rsidRPr="00700FFF">
        <w:rPr>
          <w:rFonts w:ascii="Roboto" w:eastAsia="Roboto" w:hAnsi="Roboto" w:cs="Roboto"/>
          <w:smallCaps/>
        </w:rPr>
        <w:t>NEW</w:t>
      </w:r>
      <w:r w:rsidRPr="00700FFF">
        <w:t> section or from the “+” button in the toolbar of the </w:t>
      </w:r>
      <w:r w:rsidRPr="00700FFF">
        <w:rPr>
          <w:rFonts w:ascii="Roboto" w:eastAsia="Roboto" w:hAnsi="Roboto" w:cs="Roboto"/>
          <w:smallCaps/>
        </w:rPr>
        <w:t>BROWSE</w:t>
      </w:r>
      <w:r w:rsidRPr="00700FFF">
        <w:t> section.</w:t>
      </w:r>
    </w:p>
    <w:p w14:paraId="15C40EA5" w14:textId="2E463665" w:rsidR="004B18AB" w:rsidRPr="00700FFF" w:rsidRDefault="00BA4CE4" w:rsidP="00A80534">
      <w:r w:rsidRPr="00700FFF">
        <w:t>Both</w:t>
      </w:r>
      <w:r w:rsidR="004B18AB" w:rsidRPr="00700FFF">
        <w:t xml:space="preserve"> icons reveal the following form</w:t>
      </w:r>
      <w:r w:rsidR="00200AA9">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4B18AB" w:rsidRPr="00700FFF" w14:paraId="4C8498EA" w14:textId="77777777" w:rsidTr="0066331B">
        <w:trPr>
          <w:gridAfter w:val="1"/>
          <w:wAfter w:w="7092" w:type="dxa"/>
        </w:trPr>
        <w:tc>
          <w:tcPr>
            <w:tcW w:w="1958" w:type="dxa"/>
            <w:shd w:val="clear" w:color="auto" w:fill="auto"/>
            <w:vAlign w:val="center"/>
          </w:tcPr>
          <w:p w14:paraId="1D727F26" w14:textId="77777777" w:rsidR="004B18AB" w:rsidRPr="00700FFF" w:rsidRDefault="004B18AB" w:rsidP="009E2DB3">
            <w:pPr>
              <w:pStyle w:val="Titre3"/>
              <w:numPr>
                <w:ilvl w:val="0"/>
                <w:numId w:val="0"/>
              </w:numPr>
              <w:spacing w:before="0" w:after="240"/>
              <w:rPr>
                <w:rFonts w:ascii="inherit" w:eastAsia="inherit" w:hAnsi="inherit" w:cs="inherit"/>
                <w:color w:val="004F98"/>
                <w:sz w:val="30"/>
                <w:szCs w:val="30"/>
              </w:rPr>
            </w:pPr>
            <w:bookmarkStart w:id="16" w:name="_Toc169083250"/>
            <w:r w:rsidRPr="009E2DB3">
              <w:rPr>
                <w:rStyle w:val="lev"/>
              </w:rPr>
              <w:t>Website information</w:t>
            </w:r>
            <w:bookmarkEnd w:id="16"/>
          </w:p>
        </w:tc>
      </w:tr>
      <w:tr w:rsidR="004B18AB" w:rsidRPr="00700FFF" w14:paraId="6EC1B20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4B18AB" w:rsidRPr="00700FFF" w:rsidRDefault="004B18AB" w:rsidP="00A80534">
            <w:r w:rsidRPr="00700FFF">
              <w:rPr>
                <w:rFonts w:ascii="inherit" w:eastAsia="inherit" w:hAnsi="inherit" w:cs="inherit"/>
              </w:rPr>
              <w:t>*</w:t>
            </w:r>
            <w:r w:rsidRPr="00700FFF">
              <w:t xml:space="preserve">Name of the website or </w:t>
            </w:r>
            <w:r w:rsidRPr="00700FFF">
              <w:lastRenderedPageBreak/>
              <w:t>responsible entity</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4B18AB" w:rsidRPr="00700FFF" w:rsidRDefault="004B18AB" w:rsidP="00A80534">
            <w:r w:rsidRPr="00700FFF">
              <w:lastRenderedPageBreak/>
              <w:t>This name is only informative and helps to identi</w:t>
            </w:r>
            <w:r w:rsidR="00C03B74">
              <w:t>f</w:t>
            </w:r>
            <w:r w:rsidRPr="00700FFF">
              <w:t>ying this analysis from the list.</w:t>
            </w:r>
          </w:p>
        </w:tc>
      </w:tr>
      <w:tr w:rsidR="004B18AB" w:rsidRPr="00700FFF" w14:paraId="19752D39"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4B18AB" w:rsidRPr="00700FFF" w:rsidRDefault="004B18AB" w:rsidP="00A80534">
            <w:r w:rsidRPr="00700FFF">
              <w:rPr>
                <w:rFonts w:ascii="inherit" w:eastAsia="inherit" w:hAnsi="inherit" w:cs="inherit"/>
              </w:rPr>
              <w:t>*</w:t>
            </w:r>
            <w:r w:rsidRPr="00700FFF">
              <w:t>URL of the website</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4B18AB" w:rsidRPr="00700FFF" w:rsidRDefault="004B18AB" w:rsidP="00A80534">
            <w:r w:rsidRPr="00700FFF">
              <w:t>This is the starting point of the analysis. Note that an analysis is not bound to one URL and other URLs can be included whilst browsing.</w:t>
            </w:r>
          </w:p>
        </w:tc>
      </w:tr>
      <w:tr w:rsidR="004B18AB" w:rsidRPr="00700FFF" w14:paraId="04E04E8F" w14:textId="77777777" w:rsidTr="0066331B">
        <w:tc>
          <w:tcPr>
            <w:tcW w:w="1958" w:type="dxa"/>
            <w:shd w:val="clear" w:color="auto" w:fill="auto"/>
            <w:vAlign w:val="center"/>
          </w:tcPr>
          <w:p w14:paraId="3F54928A" w14:textId="77777777" w:rsidR="004B18AB" w:rsidRPr="00700FFF" w:rsidRDefault="004B18AB" w:rsidP="009E2DB3">
            <w:pPr>
              <w:pStyle w:val="Titre3"/>
              <w:numPr>
                <w:ilvl w:val="0"/>
                <w:numId w:val="0"/>
              </w:numPr>
              <w:spacing w:before="0" w:after="240"/>
              <w:rPr>
                <w:rFonts w:ascii="inherit" w:eastAsia="inherit" w:hAnsi="inherit" w:cs="inherit"/>
                <w:color w:val="004F98"/>
                <w:sz w:val="30"/>
                <w:szCs w:val="30"/>
              </w:rPr>
            </w:pPr>
            <w:bookmarkStart w:id="17" w:name="_Toc169083251"/>
            <w:r w:rsidRPr="009E2DB3">
              <w:rPr>
                <w:rStyle w:val="lev"/>
              </w:rPr>
              <w:t>First or new scenario</w:t>
            </w:r>
            <w:bookmarkEnd w:id="17"/>
          </w:p>
        </w:tc>
        <w:tc>
          <w:tcPr>
            <w:tcW w:w="7092" w:type="dxa"/>
            <w:shd w:val="clear" w:color="auto" w:fill="auto"/>
            <w:vAlign w:val="center"/>
          </w:tcPr>
          <w:p w14:paraId="2A867FC4" w14:textId="77777777" w:rsidR="004B18AB" w:rsidRPr="00700FFF" w:rsidRDefault="004B18AB" w:rsidP="00A80534">
            <w:pPr>
              <w:rPr>
                <w:sz w:val="20"/>
                <w:szCs w:val="20"/>
              </w:rPr>
            </w:pPr>
          </w:p>
        </w:tc>
      </w:tr>
      <w:tr w:rsidR="004B18AB" w:rsidRPr="00700FFF" w14:paraId="7E39892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4B18AB" w:rsidRPr="00700FFF" w:rsidRDefault="004B18AB" w:rsidP="00A80534">
            <w:r w:rsidRPr="00700FFF">
              <w:rPr>
                <w:rFonts w:ascii="inherit" w:eastAsia="inherit" w:hAnsi="inherit" w:cs="inherit"/>
              </w:rPr>
              <w:t>*</w:t>
            </w:r>
            <w:r w:rsidRPr="00700FFF">
              <w:t>Select a source for this scenario</w:t>
            </w:r>
            <w:r w:rsidRPr="00700FFF">
              <w:br/>
            </w:r>
            <w:r w:rsidRPr="00700FFF">
              <w:br/>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4B18AB" w:rsidRPr="00700FFF" w:rsidRDefault="004B18AB" w:rsidP="00A80534">
            <w:r w:rsidRPr="00700FFF">
              <w:t>These are the sources from which evidence of data collection can be extracted for conducting its legal assessment</w:t>
            </w:r>
            <w:r w:rsidR="00200AA9">
              <w:t>:</w:t>
            </w:r>
          </w:p>
          <w:p w14:paraId="45E03B51" w14:textId="77777777" w:rsidR="004B18AB" w:rsidRPr="00700FFF" w:rsidRDefault="004B18AB" w:rsidP="00A80534">
            <w:pPr>
              <w:numPr>
                <w:ilvl w:val="0"/>
                <w:numId w:val="4"/>
              </w:numPr>
              <w:spacing w:before="280" w:after="0" w:line="240" w:lineRule="auto"/>
            </w:pPr>
            <w:r w:rsidRPr="00700FFF">
              <w:rPr>
                <w:i/>
              </w:rPr>
              <w:t>Internal Browser</w:t>
            </w:r>
            <w:r w:rsidRPr="00700FFF">
              <w:t>: Use the Chromium browser integrated to this tool and also accessible through </w:t>
            </w:r>
            <w:r w:rsidRPr="00700FFF">
              <w:rPr>
                <w:rFonts w:ascii="Roboto" w:eastAsia="Roboto" w:hAnsi="Roboto" w:cs="Roboto"/>
                <w:smallCaps/>
              </w:rPr>
              <w:t>BROWSE</w:t>
            </w:r>
            <w:r w:rsidRPr="00700FFF">
              <w:t> section.</w:t>
            </w:r>
          </w:p>
          <w:p w14:paraId="46507242" w14:textId="77777777" w:rsidR="004B18AB" w:rsidRPr="00700FFF" w:rsidRDefault="004B18AB" w:rsidP="00A80534">
            <w:pPr>
              <w:numPr>
                <w:ilvl w:val="0"/>
                <w:numId w:val="4"/>
              </w:numPr>
              <w:spacing w:after="0" w:line="240" w:lineRule="auto"/>
            </w:pPr>
            <w:r w:rsidRPr="00700FFF">
              <w:rPr>
                <w:i/>
              </w:rPr>
              <w:t>HTTP Archive format (HAR)</w:t>
            </w:r>
            <w:r w:rsidRPr="00700FFF">
              <w:t>: Use a JSON-formatted file format that stores communications generated by a browser when browsing websites. This file can be generated through the inspector from all general public browsers.</w:t>
            </w:r>
          </w:p>
          <w:p w14:paraId="173C3408" w14:textId="77777777" w:rsidR="004B18AB" w:rsidRPr="00700FFF" w:rsidRDefault="004B18AB" w:rsidP="00A80534">
            <w:pPr>
              <w:numPr>
                <w:ilvl w:val="0"/>
                <w:numId w:val="4"/>
              </w:numPr>
              <w:spacing w:after="280" w:line="240" w:lineRule="auto"/>
            </w:pPr>
            <w:r w:rsidRPr="00700FFF">
              <w:rPr>
                <w:i/>
              </w:rPr>
              <w:t>Website Evidence Collector (WEC)</w:t>
            </w:r>
            <w:r w:rsidRPr="00700FFF">
              <w:t>: Use reports generated by the </w:t>
            </w:r>
            <w:hyperlink r:id="rId22">
              <w:r w:rsidRPr="00700FFF">
                <w:rPr>
                  <w:rFonts w:ascii="inherit" w:eastAsia="inherit" w:hAnsi="inherit" w:cs="inherit"/>
                  <w:b/>
                  <w:color w:val="3CA8D3"/>
                  <w:u w:val="single"/>
                </w:rPr>
                <w:t>Website Evidence Collector (WEC)</w:t>
              </w:r>
            </w:hyperlink>
            <w:r w:rsidRPr="00700FFF">
              <w:t xml:space="preserve"> developed by the European Data Protection Supervisor (EDPS) for conducting a legal assessment with this tool.</w:t>
            </w:r>
          </w:p>
          <w:p w14:paraId="7BA4D984" w14:textId="77777777" w:rsidR="004B18AB" w:rsidRPr="00700FFF" w:rsidRDefault="004B18AB" w:rsidP="00A80534">
            <w:r w:rsidRPr="00700FFF">
              <w:t>The </w:t>
            </w:r>
            <w:r w:rsidRPr="00700FFF">
              <w:rPr>
                <w:b/>
              </w:rPr>
              <w:t>use of the internal browser is the recommended way to conduct an analysis </w:t>
            </w:r>
            <w:r w:rsidRPr="00700FFF">
              <w:t>s</w:t>
            </w:r>
            <w:r w:rsidRPr="00700FFF">
              <w:rPr>
                <w:b/>
              </w:rPr>
              <w:t>ince it can produce an in-depth analysis of trackers on a website,</w:t>
            </w:r>
            <w:r w:rsidRPr="00700FFF">
              <w:t xml:space="preserve"> including tracking functions or requests that actually store information in the browser.</w:t>
            </w:r>
          </w:p>
        </w:tc>
      </w:tr>
      <w:tr w:rsidR="004B18AB" w:rsidRPr="00700FFF" w14:paraId="4777C71D"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4B18AB" w:rsidRPr="00700FFF" w:rsidRDefault="004B18AB" w:rsidP="00A80534">
            <w:r w:rsidRPr="00700FFF">
              <w:rPr>
                <w:rFonts w:ascii="inherit" w:eastAsia="inherit" w:hAnsi="inherit" w:cs="inherit"/>
              </w:rPr>
              <w:t>*</w:t>
            </w:r>
            <w:r w:rsidRPr="00700FFF">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4B18AB" w:rsidRPr="00700FFF" w:rsidRDefault="004B18AB" w:rsidP="00A80534">
            <w:r w:rsidRPr="00700FFF">
              <w:t>Associate a name to the scenario you plan to assess on the website (</w:t>
            </w:r>
            <w:r w:rsidRPr="00700FFF">
              <w:rPr>
                <w:i/>
              </w:rPr>
              <w:t>e.g.</w:t>
            </w:r>
            <w:r w:rsidRPr="00700FFF">
              <w:t> before consent, after consent, manage options, etc.) for its later identification and assessment.</w:t>
            </w:r>
          </w:p>
        </w:tc>
      </w:tr>
      <w:tr w:rsidR="004B18AB" w:rsidRPr="00700FFF" w14:paraId="31B7BA4A"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4B18AB" w:rsidRPr="00700FFF" w:rsidRDefault="004B18AB" w:rsidP="00A80534">
            <w:r w:rsidRPr="00700FFF">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4B18AB" w:rsidRPr="00700FFF" w:rsidRDefault="004B18AB" w:rsidP="00A80534">
            <w:r w:rsidRPr="00700FFF">
              <w:t>Once all  the information is correctly entered, the start button appears to initiate the association of information to the given scenario in the analysis.</w:t>
            </w:r>
          </w:p>
        </w:tc>
      </w:tr>
    </w:tbl>
    <w:p w14:paraId="7072790E" w14:textId="7BEF7686"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 internal browser source is selected, a new session </w:t>
      </w:r>
      <w:r w:rsidRPr="00700FFF">
        <w:rPr>
          <w:rFonts w:ascii="Roboto" w:eastAsia="Roboto" w:hAnsi="Roboto" w:cs="Roboto"/>
          <w:smallCaps/>
          <w:sz w:val="21"/>
          <w:szCs w:val="21"/>
        </w:rPr>
        <w:t>ANALYSIS &gt; SCENARIO</w:t>
      </w:r>
      <w:r w:rsidRPr="00700FFF">
        <w:rPr>
          <w:rFonts w:ascii="Roboto" w:eastAsia="Roboto" w:hAnsi="Roboto" w:cs="Roboto"/>
          <w:sz w:val="21"/>
          <w:szCs w:val="21"/>
        </w:rPr>
        <w:t> appears in </w:t>
      </w:r>
      <w:r w:rsidRPr="00700FFF">
        <w:rPr>
          <w:rFonts w:ascii="Roboto" w:eastAsia="Roboto" w:hAnsi="Roboto" w:cs="Roboto"/>
          <w:b/>
          <w:sz w:val="21"/>
          <w:szCs w:val="21"/>
        </w:rPr>
        <w:t>Sessions</w:t>
      </w:r>
      <w:r w:rsidRPr="00700FFF">
        <w:rPr>
          <w:rFonts w:ascii="Roboto" w:eastAsia="Roboto" w:hAnsi="Roboto" w:cs="Roboto"/>
          <w:sz w:val="21"/>
          <w:szCs w:val="21"/>
        </w:rPr>
        <w:t> on the left navigation bar. Until this session is closed, the newly created scenario is associated with all the information collected through this session.</w:t>
      </w:r>
    </w:p>
    <w:p w14:paraId="2CA2F1C2" w14:textId="77777777" w:rsidR="004B18AB" w:rsidRPr="00700FFF" w:rsidRDefault="004B18AB" w:rsidP="00A80534">
      <w:pPr>
        <w:rPr>
          <w:rFonts w:ascii="Roboto" w:eastAsia="Roboto" w:hAnsi="Roboto" w:cs="Roboto"/>
          <w:sz w:val="21"/>
          <w:szCs w:val="21"/>
        </w:rPr>
      </w:pPr>
    </w:p>
    <w:p w14:paraId="729AF58F" w14:textId="7A54C030" w:rsidR="004B18AB" w:rsidRPr="00700FFF" w:rsidRDefault="004B18AB" w:rsidP="00A80534">
      <w:pPr>
        <w:pStyle w:val="Titre1"/>
      </w:pPr>
      <w:bookmarkStart w:id="18" w:name="_Toc169083252"/>
      <w:r w:rsidRPr="00700FFF">
        <w:t>The Internal Browser</w:t>
      </w:r>
      <w:bookmarkEnd w:id="18"/>
    </w:p>
    <w:p w14:paraId="003AE8C5" w14:textId="282EEEB2" w:rsidR="005E0E3E" w:rsidRDefault="005E0E3E" w:rsidP="00A80534">
      <w:pPr>
        <w:pBdr>
          <w:top w:val="nil"/>
          <w:left w:val="nil"/>
          <w:bottom w:val="nil"/>
          <w:right w:val="nil"/>
          <w:between w:val="nil"/>
        </w:pBdr>
        <w:spacing w:after="180"/>
        <w:rPr>
          <w:rFonts w:ascii="inherit" w:eastAsia="inherit" w:hAnsi="inherit" w:cs="inherit"/>
          <w:color w:val="000000"/>
          <w:sz w:val="21"/>
          <w:szCs w:val="21"/>
        </w:rPr>
      </w:pPr>
      <w:bookmarkStart w:id="19" w:name="_Toc515355127"/>
      <w:bookmarkStart w:id="20" w:name="_Toc528326287"/>
      <w:bookmarkStart w:id="21" w:name="_Toc528326347"/>
      <w:r w:rsidRPr="00700FFF">
        <w:rPr>
          <w:rFonts w:ascii="inherit" w:eastAsia="inherit" w:hAnsi="inherit" w:cs="inherit"/>
          <w:color w:val="000000"/>
          <w:sz w:val="21"/>
          <w:szCs w:val="21"/>
        </w:rPr>
        <w:t>The internal browser of the EDPB website auditing tool appears whenever you associate a new scenario to an analysis, or when clicking on the </w:t>
      </w:r>
      <w:r w:rsidRPr="00700FFF">
        <w:rPr>
          <w:rFonts w:ascii="Roboto" w:eastAsia="Roboto" w:hAnsi="Roboto" w:cs="Roboto"/>
          <w:smallCaps/>
          <w:color w:val="000000"/>
          <w:sz w:val="21"/>
          <w:szCs w:val="21"/>
        </w:rPr>
        <w:t>BROWSE</w:t>
      </w:r>
      <w:r w:rsidRPr="00700FFF">
        <w:rPr>
          <w:rFonts w:ascii="inherit" w:eastAsia="inherit" w:hAnsi="inherit" w:cs="inherit"/>
          <w:color w:val="000000"/>
          <w:sz w:val="21"/>
          <w:szCs w:val="21"/>
        </w:rPr>
        <w:t> or on an existing session in the left navigation bar.</w:t>
      </w:r>
    </w:p>
    <w:p w14:paraId="4F48308F" w14:textId="75E7E3D4" w:rsidR="004B18AB" w:rsidRDefault="005E0E3E" w:rsidP="00A80534">
      <w:pPr>
        <w:pBdr>
          <w:top w:val="nil"/>
          <w:left w:val="nil"/>
          <w:bottom w:val="nil"/>
          <w:right w:val="nil"/>
          <w:between w:val="nil"/>
        </w:pBdr>
        <w:spacing w:after="180"/>
        <w:rPr>
          <w:rFonts w:ascii="inherit" w:eastAsia="inherit" w:hAnsi="inherit" w:cs="inherit"/>
          <w:color w:val="000000"/>
          <w:sz w:val="21"/>
          <w:szCs w:val="21"/>
        </w:rPr>
      </w:pPr>
      <w:r>
        <w:rPr>
          <w:rFonts w:ascii="inherit" w:eastAsia="inherit" w:hAnsi="inherit" w:cs="inherit"/>
          <w:color w:val="000000"/>
          <w:sz w:val="21"/>
          <w:szCs w:val="21"/>
        </w:rPr>
        <w:t>It is based on a</w:t>
      </w:r>
      <w:r w:rsidR="004B18AB" w:rsidRPr="00700FFF">
        <w:rPr>
          <w:rFonts w:ascii="inherit" w:eastAsia="inherit" w:hAnsi="inherit" w:cs="inherit"/>
          <w:color w:val="000000"/>
          <w:sz w:val="21"/>
          <w:szCs w:val="21"/>
        </w:rPr>
        <w:t xml:space="preserve"> Chrome Version </w:t>
      </w:r>
      <w:r>
        <w:rPr>
          <w:rFonts w:ascii="inherit" w:eastAsia="inherit" w:hAnsi="inherit" w:cs="inherit"/>
          <w:color w:val="000000"/>
          <w:sz w:val="21"/>
          <w:szCs w:val="21"/>
        </w:rPr>
        <w:t xml:space="preserve">indicated in the card Browser information: </w:t>
      </w:r>
    </w:p>
    <w:p w14:paraId="1356D7E7" w14:textId="7A5EA283" w:rsidR="005E0E3E" w:rsidRPr="00700FFF" w:rsidRDefault="005E0E3E" w:rsidP="000E6F52">
      <w:pPr>
        <w:pBdr>
          <w:top w:val="nil"/>
          <w:left w:val="nil"/>
          <w:bottom w:val="nil"/>
          <w:right w:val="nil"/>
          <w:between w:val="nil"/>
        </w:pBdr>
        <w:spacing w:after="180"/>
        <w:jc w:val="center"/>
        <w:rPr>
          <w:rFonts w:ascii="inherit" w:eastAsia="inherit" w:hAnsi="inherit" w:cs="inherit"/>
          <w:color w:val="000000"/>
          <w:sz w:val="21"/>
          <w:szCs w:val="21"/>
        </w:rPr>
      </w:pPr>
      <w:r w:rsidRPr="005E0E3E">
        <w:rPr>
          <w:rFonts w:ascii="inherit" w:eastAsia="inherit" w:hAnsi="inherit" w:cs="inherit"/>
          <w:noProof/>
          <w:color w:val="000000"/>
          <w:sz w:val="21"/>
          <w:szCs w:val="21"/>
          <w:lang w:eastAsia="en-GB"/>
        </w:rPr>
        <w:lastRenderedPageBreak/>
        <w:drawing>
          <wp:inline distT="0" distB="0" distL="0" distR="0" wp14:anchorId="1B8D787F" wp14:editId="096716B5">
            <wp:extent cx="5760085" cy="1635760"/>
            <wp:effectExtent l="0" t="0" r="5715" b="2540"/>
            <wp:docPr id="595602432" name="Image 1"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Image 1" descr="Une image contenant texte, capture d’écran, Police, reçu&#10;&#10;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4B18AB" w:rsidRPr="00700FFF" w:rsidRDefault="004B18AB" w:rsidP="000E6F52">
      <w:pPr>
        <w:pBdr>
          <w:top w:val="nil"/>
          <w:left w:val="nil"/>
          <w:bottom w:val="nil"/>
          <w:right w:val="nil"/>
          <w:between w:val="nil"/>
        </w:pBdr>
        <w:spacing w:after="180"/>
        <w:rPr>
          <w:rFonts w:ascii="Roboto" w:eastAsia="Roboto" w:hAnsi="Roboto" w:cs="Roboto"/>
          <w:sz w:val="21"/>
          <w:szCs w:val="21"/>
        </w:rPr>
      </w:pPr>
      <w:r w:rsidRPr="00700FFF">
        <w:rPr>
          <w:rFonts w:ascii="inherit" w:eastAsia="inherit" w:hAnsi="inherit" w:cs="inherit"/>
          <w:color w:val="000000"/>
          <w:sz w:val="21"/>
          <w:szCs w:val="21"/>
        </w:rPr>
        <w:t>The browser interface is composed of the following three main components</w:t>
      </w:r>
      <w:r w:rsidR="00200AA9">
        <w:rPr>
          <w:rFonts w:ascii="inherit" w:eastAsia="inherit" w:hAnsi="inherit" w:cs="inherit"/>
          <w:color w:val="000000"/>
          <w:sz w:val="21"/>
          <w:szCs w:val="21"/>
        </w:rPr>
        <w:t>:</w:t>
      </w:r>
    </w:p>
    <w:p w14:paraId="7BF6F88E" w14:textId="77777777" w:rsidR="004B18AB" w:rsidRPr="00700FFF" w:rsidRDefault="004B18AB" w:rsidP="00A80534">
      <w:pPr>
        <w:numPr>
          <w:ilvl w:val="0"/>
          <w:numId w:val="5"/>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toolbar</w:t>
      </w:r>
      <w:r w:rsidRPr="00700FFF">
        <w:rPr>
          <w:rFonts w:ascii="Roboto" w:eastAsia="Roboto" w:hAnsi="Roboto" w:cs="Roboto"/>
          <w:sz w:val="21"/>
          <w:szCs w:val="21"/>
        </w:rPr>
        <w:t> on the upper part of the browser interface allows for managing both scenarios, browser and data collected through the browser,</w:t>
      </w:r>
    </w:p>
    <w:p w14:paraId="4CAA48A3" w14:textId="77777777" w:rsidR="004B18AB" w:rsidRPr="00700FFF" w:rsidRDefault="004B18AB" w:rsidP="00A80534">
      <w:pPr>
        <w:numPr>
          <w:ilvl w:val="0"/>
          <w:numId w:val="5"/>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 xml:space="preserve">information displayed (render) </w:t>
      </w:r>
      <w:r w:rsidRPr="00700FFF">
        <w:rPr>
          <w:rFonts w:ascii="Roboto" w:eastAsia="Roboto" w:hAnsi="Roboto" w:cs="Roboto"/>
          <w:sz w:val="21"/>
          <w:szCs w:val="21"/>
        </w:rPr>
        <w:t>on the left side of the browser show the visible part of the website as individuals see it,</w:t>
      </w:r>
    </w:p>
    <w:p w14:paraId="3BB1622B" w14:textId="77777777" w:rsidR="004B18AB" w:rsidRPr="00700FFF" w:rsidRDefault="004B18AB" w:rsidP="00A80534">
      <w:pPr>
        <w:numPr>
          <w:ilvl w:val="0"/>
          <w:numId w:val="5"/>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logger</w:t>
      </w:r>
      <w:r w:rsidRPr="00700FFF">
        <w:rPr>
          <w:rFonts w:ascii="Roboto" w:eastAsia="Roboto" w:hAnsi="Roboto" w:cs="Roboto"/>
          <w:sz w:val="21"/>
          <w:szCs w:val="21"/>
        </w:rPr>
        <w:t> on the right side of the browser shows the hidden part of the website ie. all communication and storage performed by the given website with this browser.</w:t>
      </w:r>
    </w:p>
    <w:p w14:paraId="1F0FD401" w14:textId="227A30DF"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internal browser can be associated (or not) to a session. If associated, all data collected is automatically stored in the tool and can be assessed on</w:t>
      </w:r>
      <w:r w:rsidR="00C03B74">
        <w:rPr>
          <w:rFonts w:ascii="Roboto" w:eastAsia="Roboto" w:hAnsi="Roboto" w:cs="Roboto"/>
          <w:sz w:val="21"/>
          <w:szCs w:val="21"/>
        </w:rPr>
        <w:t xml:space="preserve"> the </w:t>
      </w:r>
      <w:r w:rsidRPr="00700FFF">
        <w:rPr>
          <w:rFonts w:ascii="Roboto" w:eastAsia="Roboto" w:hAnsi="Roboto" w:cs="Roboto"/>
          <w:sz w:val="21"/>
          <w:szCs w:val="21"/>
        </w:rPr>
        <w:t>fly through the analysis interface.</w:t>
      </w:r>
    </w:p>
    <w:p w14:paraId="3D44EFAC" w14:textId="77777777" w:rsidR="004B18AB" w:rsidRPr="009E2DB3" w:rsidRDefault="004B18AB" w:rsidP="009E2DB3">
      <w:pPr>
        <w:pStyle w:val="Titre2"/>
      </w:pPr>
      <w:bookmarkStart w:id="22" w:name="_Toc169083253"/>
      <w:r w:rsidRPr="009E2DB3">
        <w:t>The toolbar</w:t>
      </w:r>
      <w:bookmarkEnd w:id="22"/>
    </w:p>
    <w:p w14:paraId="18AB740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toolbar </w:t>
      </w:r>
      <w:r w:rsidRPr="00700FFF">
        <w:rPr>
          <w:rFonts w:ascii="inherit" w:eastAsia="inherit" w:hAnsi="inherit" w:cs="inherit"/>
          <w:sz w:val="21"/>
          <w:szCs w:val="21"/>
        </w:rPr>
        <w:t>helps to manage</w:t>
      </w:r>
      <w:r w:rsidRPr="00700FFF">
        <w:rPr>
          <w:rFonts w:ascii="inherit" w:eastAsia="inherit" w:hAnsi="inherit" w:cs="inherit"/>
          <w:color w:val="000000"/>
          <w:sz w:val="21"/>
          <w:szCs w:val="21"/>
        </w:rPr>
        <w:t xml:space="preserve"> both </w:t>
      </w:r>
      <w:r w:rsidRPr="00700FFF">
        <w:rPr>
          <w:rFonts w:ascii="inherit" w:eastAsia="inherit" w:hAnsi="inherit" w:cs="inherit"/>
          <w:sz w:val="21"/>
          <w:szCs w:val="21"/>
        </w:rPr>
        <w:t>browsing</w:t>
      </w:r>
      <w:r w:rsidRPr="00700FFF">
        <w:rPr>
          <w:rFonts w:ascii="inherit" w:eastAsia="inherit" w:hAnsi="inherit" w:cs="inherit"/>
          <w:color w:val="000000"/>
          <w:sz w:val="21"/>
          <w:szCs w:val="21"/>
        </w:rPr>
        <w:t xml:space="preserve"> sessions and information collected by the browser: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4B18AB" w:rsidRPr="00700FFF" w14:paraId="52B7260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4B18AB" w:rsidRPr="00700FFF" w:rsidRDefault="004B18AB" w:rsidP="00A80534">
            <w:r w:rsidRPr="00700FFF">
              <w:rPr>
                <w:noProof/>
                <w:lang w:eastAsia="en-GB"/>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4B18AB" w:rsidRPr="00700FFF" w:rsidRDefault="004B18AB" w:rsidP="00A80534">
            <w:r w:rsidRPr="00700FFF">
              <w:t>Navigation buttons that allow respectively to navigate backward and forward in the browsing history or reloading the current page.</w:t>
            </w:r>
          </w:p>
        </w:tc>
      </w:tr>
      <w:tr w:rsidR="004B18AB" w:rsidRPr="00700FFF" w14:paraId="441E7CB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sidRPr="00700FFF">
              <w:rPr>
                <w:noProof/>
                <w:sz w:val="23"/>
                <w:szCs w:val="23"/>
                <w:lang w:eastAsia="en-GB"/>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4B18AB" w:rsidRPr="00700FFF" w:rsidRDefault="004B18AB" w:rsidP="00A80534">
            <w:pPr>
              <w:rPr>
                <w:b/>
              </w:rPr>
            </w:pPr>
            <w:r w:rsidRPr="00700FFF">
              <w:t xml:space="preserve">Pause or resume information displayed in real time through the logger panel. </w:t>
            </w:r>
            <w:r w:rsidRPr="00700FFF">
              <w:rPr>
                <w:b/>
              </w:rPr>
              <w:t>If paused, information is still collected by this tool but is no longer refreshed until resuming.</w:t>
            </w:r>
          </w:p>
        </w:tc>
      </w:tr>
      <w:tr w:rsidR="004B18AB" w:rsidRPr="00700FFF" w14:paraId="36DA1C7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4B18AB" w:rsidRPr="00700FFF" w:rsidRDefault="004B18AB" w:rsidP="00A80534">
            <w:r w:rsidRPr="00700FFF">
              <w:rPr>
                <w:noProof/>
                <w:lang w:eastAsia="en-GB"/>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4B18AB" w:rsidRPr="00700FFF" w:rsidRDefault="004B18AB" w:rsidP="00A80534">
            <w:r w:rsidRPr="00700FFF">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4B18AB" w:rsidRPr="00700FFF" w14:paraId="34954683"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4B18AB" w:rsidRPr="00700FFF" w:rsidRDefault="004B18AB" w:rsidP="00A80534">
            <w:pPr>
              <w:rPr>
                <w:color w:val="000000"/>
                <w:sz w:val="21"/>
                <w:szCs w:val="21"/>
              </w:rPr>
            </w:pPr>
            <w:r w:rsidRPr="00700FFF">
              <w:rPr>
                <w:color w:val="000000"/>
                <w:sz w:val="21"/>
                <w:szCs w:val="21"/>
              </w:rPr>
              <w:t>Analysis &gt; Scenario</w:t>
            </w:r>
          </w:p>
          <w:p w14:paraId="181C9334" w14:textId="77777777" w:rsidR="004B18AB" w:rsidRPr="00700FFF" w:rsidRDefault="004B18AB" w:rsidP="00A80534">
            <w:pPr>
              <w:rPr>
                <w:color w:val="000000"/>
                <w:sz w:val="23"/>
                <w:szCs w:val="23"/>
              </w:rPr>
            </w:pPr>
            <w:r w:rsidRPr="00700FFF">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4B18AB" w:rsidRPr="00700FFF" w:rsidRDefault="004B18AB" w:rsidP="00A80534">
            <w:r w:rsidRPr="00700FFF">
              <w:t>Session management buttons that respectively allow viewing which scenario and analysis this session is currently associated with (if any).</w:t>
            </w:r>
            <w:r w:rsidRPr="00700FFF">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sidRPr="00700FFF">
              <w:rPr>
                <w:b/>
              </w:rPr>
              <w:t>Sessions</w:t>
            </w:r>
            <w:r w:rsidRPr="00700FFF">
              <w:t> on the left side navigation bar.</w:t>
            </w:r>
          </w:p>
        </w:tc>
      </w:tr>
      <w:tr w:rsidR="004B18AB" w:rsidRPr="00700FFF" w14:paraId="1076A4F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4709DB" w:rsidRPr="00700FFF" w:rsidRDefault="004B18AB" w:rsidP="00A80534">
            <w:pPr>
              <w:rPr>
                <w:color w:val="000000"/>
                <w:sz w:val="23"/>
                <w:szCs w:val="23"/>
              </w:rPr>
            </w:pPr>
            <w:r w:rsidRPr="00700FFF">
              <w:rPr>
                <w:noProof/>
                <w:sz w:val="23"/>
                <w:szCs w:val="23"/>
                <w:lang w:eastAsia="en-GB"/>
              </w:rPr>
              <w:lastRenderedPageBreak/>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4B18AB" w:rsidRPr="00700FFF" w:rsidRDefault="004B18AB" w:rsidP="00A80534">
            <w:r w:rsidRPr="00700FFF">
              <w:t xml:space="preserve">Data collection management buttons that respectively allow taking a snapshot of </w:t>
            </w:r>
            <w:r w:rsidR="00C03B74">
              <w:t xml:space="preserve">the </w:t>
            </w:r>
            <w:r w:rsidRPr="00700FFF">
              <w:t>website displayed in the browser, to erase all information from both the renderer and the logger, and to stop and save data collected for the current scenario.</w:t>
            </w:r>
          </w:p>
        </w:tc>
      </w:tr>
      <w:tr w:rsidR="004709DB" w:rsidRPr="00700FFF" w14:paraId="14C243A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4709DB" w:rsidRPr="00700FFF" w:rsidRDefault="004709DB" w:rsidP="00A80534">
            <w:pPr>
              <w:rPr>
                <w:noProof/>
                <w:sz w:val="23"/>
                <w:szCs w:val="23"/>
                <w:lang w:eastAsia="en-GB"/>
              </w:rPr>
            </w:pPr>
            <w:r w:rsidRPr="004709DB">
              <w:rPr>
                <w:noProof/>
                <w:color w:val="000000"/>
                <w:sz w:val="23"/>
                <w:szCs w:val="23"/>
                <w:lang w:eastAsia="en-GB"/>
              </w:rPr>
              <w:drawing>
                <wp:inline distT="0" distB="0" distL="0" distR="0" wp14:anchorId="6A796F78" wp14:editId="5599359E">
                  <wp:extent cx="1705487" cy="404446"/>
                  <wp:effectExtent l="0" t="0" r="0" b="2540"/>
                  <wp:docPr id="425665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08471A28" w:rsidR="004709DB" w:rsidRPr="00700FFF" w:rsidRDefault="00B169AF" w:rsidP="00A80534">
            <w:r>
              <w:t xml:space="preserve">Browser management buttons that </w:t>
            </w:r>
            <w:r w:rsidR="00610583" w:rsidRPr="00700FFF">
              <w:t xml:space="preserve">respectively </w:t>
            </w:r>
            <w:r>
              <w:t>open developer tools on the current content, to reduce or incre</w:t>
            </w:r>
            <w:r w:rsidR="00610583">
              <w:t>ase the content’s text size</w:t>
            </w:r>
          </w:p>
        </w:tc>
      </w:tr>
      <w:tr w:rsidR="004B18AB" w:rsidRPr="00700FFF" w14:paraId="1428FF5B"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4B18AB" w:rsidRPr="00700FFF" w:rsidRDefault="004B18AB" w:rsidP="00A80534">
            <w:r w:rsidRPr="00700FFF">
              <w:rPr>
                <w:noProof/>
                <w:lang w:eastAsia="en-GB"/>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sidRPr="00700FFF">
              <w:rPr>
                <w:noProof/>
                <w:lang w:eastAsia="en-GB"/>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4B18AB" w:rsidRPr="00700FFF" w:rsidRDefault="004B18AB" w:rsidP="00A80534">
            <w:r w:rsidRPr="00700FFF">
              <w:t>Hide/show the logger panel.</w:t>
            </w:r>
          </w:p>
        </w:tc>
      </w:tr>
    </w:tbl>
    <w:p w14:paraId="03D90228" w14:textId="77777777" w:rsidR="004B18AB" w:rsidRPr="009E2DB3" w:rsidRDefault="004B18AB" w:rsidP="009E2DB3">
      <w:pPr>
        <w:pStyle w:val="Titre2"/>
        <w:ind w:left="578" w:hanging="578"/>
      </w:pPr>
      <w:bookmarkStart w:id="23" w:name="_Toc169083254"/>
      <w:r w:rsidRPr="009E2DB3">
        <w:t>The logger panel</w:t>
      </w:r>
      <w:bookmarkEnd w:id="23"/>
    </w:p>
    <w:p w14:paraId="37345F9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logger panel displays in real time all communication and information storage that occurs in the browser during the navigation.</w:t>
      </w:r>
    </w:p>
    <w:p w14:paraId="6F432FD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This information is categorized into a set of expandable </w:t>
      </w:r>
      <w:r w:rsidRPr="00700FFF">
        <w:rPr>
          <w:rFonts w:ascii="inherit" w:eastAsia="inherit" w:hAnsi="inherit" w:cs="inherit"/>
          <w:i/>
          <w:color w:val="000000"/>
          <w:sz w:val="21"/>
          <w:szCs w:val="21"/>
        </w:rPr>
        <w:t xml:space="preserve">cards </w:t>
      </w:r>
      <w:r w:rsidRPr="00700FFF">
        <w:rPr>
          <w:rFonts w:ascii="inherit" w:eastAsia="inherit" w:hAnsi="inherit" w:cs="inherit"/>
          <w:color w:val="000000"/>
          <w:sz w:val="21"/>
          <w:szCs w:val="21"/>
        </w:rPr>
        <w:t>that contain a list of information related to the given analysis.</w:t>
      </w:r>
    </w:p>
    <w:p w14:paraId="7F902A97"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header of these tables in each card is clickable in order to sort identical information for a given category. On some analys</w:t>
      </w:r>
      <w:r w:rsidRPr="00700FFF">
        <w:rPr>
          <w:rFonts w:ascii="inherit" w:eastAsia="inherit" w:hAnsi="inherit" w:cs="inherit"/>
          <w:sz w:val="21"/>
          <w:szCs w:val="21"/>
        </w:rPr>
        <w:t>e</w:t>
      </w:r>
      <w:r w:rsidRPr="00700FFF">
        <w:rPr>
          <w:rFonts w:ascii="inherit" w:eastAsia="inherit" w:hAnsi="inherit" w:cs="inherit"/>
          <w:color w:val="000000"/>
          <w:sz w:val="21"/>
          <w:szCs w:val="21"/>
        </w:rPr>
        <w:t>s, lines of the table can be individually selected to get more details on the selected information.</w:t>
      </w:r>
    </w:p>
    <w:p w14:paraId="58BEE60E" w14:textId="77777777" w:rsidR="004B18AB" w:rsidRPr="009E2DB3" w:rsidRDefault="004B18AB" w:rsidP="009E2DB3">
      <w:pPr>
        <w:pStyle w:val="Titre2"/>
        <w:ind w:left="578" w:hanging="578"/>
      </w:pPr>
      <w:bookmarkStart w:id="24" w:name="_Toc169083255"/>
      <w:r w:rsidRPr="009E2DB3">
        <w:t>Analysis Cards</w:t>
      </w:r>
      <w:bookmarkEnd w:id="24"/>
    </w:p>
    <w:p w14:paraId="2E8C830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5F8B5226" w14:textId="653AC644"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following table gives information of each analysis performed</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4B18AB" w:rsidRPr="00700FFF" w14:paraId="2EA07985"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4B18AB" w:rsidRPr="00700FFF" w:rsidRDefault="004B18AB" w:rsidP="00A80534">
            <w:r w:rsidRPr="00700FFF">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4B18AB" w:rsidRPr="00700FFF" w:rsidRDefault="004B18AB" w:rsidP="00A80534">
            <w:r w:rsidRPr="00700FFF">
              <w:t>List all screenshots that have been recorded from the renderer since the beginning of the session. The title of each screenshot can be modified through the edit button to help its later identification.</w:t>
            </w:r>
          </w:p>
        </w:tc>
      </w:tr>
      <w:tr w:rsidR="004B18AB" w:rsidRPr="00700FFF" w14:paraId="2876CDB2"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4B18AB" w:rsidRPr="00700FFF" w:rsidRDefault="004B18AB" w:rsidP="00A80534">
            <w:r w:rsidRPr="00700FFF">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4B18AB" w:rsidRPr="00700FFF" w:rsidRDefault="004B18AB" w:rsidP="00A80534">
            <w:r w:rsidRPr="00700FFF">
              <w:t>List all the cookies that have been stored since the beginning of the session. Each cookie is represented as a single line in the table classified by domain, name and potential purpose from knowledge bases (if any). A click on a line display detailed information about the cookie.</w:t>
            </w:r>
          </w:p>
        </w:tc>
      </w:tr>
      <w:tr w:rsidR="004B18AB" w:rsidRPr="00700FFF" w14:paraId="13FADF5E"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4B18AB" w:rsidRPr="00700FFF" w:rsidRDefault="004B18AB" w:rsidP="00A80534">
            <w:r w:rsidRPr="00700FFF">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4B18AB" w:rsidRPr="00700FFF" w:rsidRDefault="004B18AB" w:rsidP="00A80534">
            <w:r w:rsidRPr="00700FFF">
              <w:t xml:space="preserve">List all pairs of key/value that have been stored in each frame contained in the displayed webpage. Each key in the local storage is represented as a single line in the table, associated with the </w:t>
            </w:r>
            <w:r w:rsidR="00C03B74">
              <w:t>URL</w:t>
            </w:r>
            <w:r w:rsidRPr="00700FFF">
              <w:t xml:space="preserve"> of the frame that requested the storage, the key value, and the potential purpose from knowledge bases (if any). A click on a line display detailed information about the local storage access.</w:t>
            </w:r>
          </w:p>
        </w:tc>
      </w:tr>
      <w:tr w:rsidR="004B18AB" w:rsidRPr="00700FFF" w14:paraId="17DA166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4B18AB" w:rsidRPr="00700FFF" w:rsidRDefault="004B18AB" w:rsidP="00A80534">
            <w:r w:rsidRPr="00700FFF">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4B18AB" w:rsidRPr="00700FFF" w:rsidRDefault="004B18AB" w:rsidP="00A80534">
            <w:r w:rsidRPr="00700FFF">
              <w:t>Check whether the current webpage makes use of a secure communication (SSL). It also checks if an unencrypted access (HTTP) redirects to a secure access (HTTPS) and gives the corresponding location.</w:t>
            </w:r>
          </w:p>
        </w:tc>
      </w:tr>
      <w:tr w:rsidR="004B18AB" w:rsidRPr="00700FFF" w14:paraId="3583C467"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4B18AB" w:rsidRPr="00700FFF" w:rsidRDefault="004B18AB" w:rsidP="00A80534">
            <w:r w:rsidRPr="00700FFF">
              <w:rPr>
                <w:rFonts w:ascii="inherit" w:eastAsia="inherit" w:hAnsi="inherit" w:cs="inherit"/>
              </w:rPr>
              <w:lastRenderedPageBreak/>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4B18AB" w:rsidRPr="00700FFF" w:rsidRDefault="004B18AB" w:rsidP="00A80534">
            <w:r w:rsidRPr="00700FFF">
              <w:t>List all domains that have been requested by the renderer to display the current webpage.</w:t>
            </w:r>
          </w:p>
        </w:tc>
      </w:tr>
      <w:tr w:rsidR="004B18AB" w:rsidRPr="00700FFF" w14:paraId="319AB958"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4B18AB" w:rsidRPr="00700FFF" w:rsidRDefault="004B18AB" w:rsidP="00A80534">
            <w:r w:rsidRPr="00700FFF">
              <w:rPr>
                <w:rFonts w:ascii="inherit" w:eastAsia="inherit" w:hAnsi="inherit" w:cs="inherit"/>
              </w:rPr>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4B18AB" w:rsidRPr="00700FFF" w:rsidRDefault="004B18AB" w:rsidP="00A80534">
            <w:r w:rsidRPr="00700FFF">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4B18AB" w:rsidRPr="00700FFF" w14:paraId="673AA3A1"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4B18AB" w:rsidRPr="00700FFF" w:rsidRDefault="004B18AB" w:rsidP="00A80534">
            <w:r w:rsidRPr="00700FFF">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7777777" w:rsidR="004B18AB" w:rsidRPr="00700FFF" w:rsidRDefault="004B18AB" w:rsidP="00A80534">
            <w:pPr>
              <w:rPr>
                <w:b/>
              </w:rPr>
            </w:pPr>
            <w:r w:rsidRPr="00700FFF">
              <w:t>List all known tracking pixels (Web Beacons) contained in the rendered page according to </w:t>
            </w:r>
            <w:hyperlink r:id="rId32" w:anchor="easyprivacy">
              <w:r w:rsidRPr="00700FFF">
                <w:rPr>
                  <w:rFonts w:ascii="inherit" w:eastAsia="inherit" w:hAnsi="inherit" w:cs="inherit"/>
                  <w:b/>
                  <w:color w:val="3CA8D3"/>
                  <w:u w:val="single"/>
                </w:rPr>
                <w:t>EasyPrivacy</w:t>
              </w:r>
            </w:hyperlink>
            <w:r w:rsidRPr="00700FFF">
              <w:t> and </w:t>
            </w:r>
            <w:hyperlink r:id="rId33" w:anchor="fanboy-s-annoyance-list">
              <w:r w:rsidRPr="00700FFF">
                <w:rPr>
                  <w:rFonts w:ascii="inherit" w:eastAsia="inherit" w:hAnsi="inherit" w:cs="inherit"/>
                  <w:b/>
                  <w:color w:val="3CA8D3"/>
                  <w:u w:val="single"/>
                </w:rPr>
                <w:t>Fanboy's Annoyance</w:t>
              </w:r>
            </w:hyperlink>
            <w:r w:rsidRPr="00700FFF">
              <w:t xml:space="preserve"> list. </w:t>
            </w:r>
            <w:r w:rsidRPr="00700FFF">
              <w:rPr>
                <w:b/>
              </w:rPr>
              <w:t>This list is only informational, it may be incomplete or includes false positives due to inaccurate or outdated signatures.</w:t>
            </w:r>
          </w:p>
        </w:tc>
      </w:tr>
      <w:tr w:rsidR="004B18AB" w:rsidRPr="00700FFF" w14:paraId="40737EF6"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4B18AB" w:rsidRPr="00700FFF" w:rsidRDefault="004B18AB" w:rsidP="00A80534">
            <w:r w:rsidRPr="00700FFF">
              <w:rPr>
                <w:rFonts w:ascii="inherit" w:eastAsia="inherit" w:hAnsi="inherit" w:cs="inherit"/>
              </w:rPr>
              <w:t>TestSSL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4B18AB" w:rsidRPr="00700FFF" w:rsidRDefault="004B18AB" w:rsidP="00A80534">
            <w:r w:rsidRPr="00700FFF">
              <w:t>If configured in the settings section, the command-line tool </w:t>
            </w:r>
            <w:r w:rsidR="00F42B68" w:rsidRPr="00F42B68">
              <w:rPr>
                <w:rStyle w:val="CodeHTML"/>
                <w:rFonts w:eastAsiaTheme="minorHAnsi"/>
              </w:rPr>
              <w:t>testssl.sh</w:t>
            </w:r>
            <w:r w:rsidRPr="00700FFF">
              <w:t> can be performed on the current URL by clicking on the play button. This tool checks supports of TLS/SSL ciphers, protocols as well as recent cryptographic flaws on the current URL server. Note that this test takes several minutes to be performed.</w:t>
            </w:r>
          </w:p>
        </w:tc>
      </w:tr>
      <w:tr w:rsidR="006C5F25" w:rsidRPr="00700FFF" w14:paraId="2D96D9D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6C5F25" w:rsidRPr="00700FFF" w:rsidRDefault="006C5F25" w:rsidP="00FD1532">
            <w:pPr>
              <w:rPr>
                <w:rFonts w:ascii="inherit" w:eastAsia="inherit" w:hAnsi="inherit" w:cs="inherit"/>
              </w:rPr>
            </w:pPr>
            <w:r>
              <w:rPr>
                <w:rFonts w:ascii="inherit" w:eastAsia="inherit" w:hAnsi="inherit" w:cs="inherit"/>
              </w:rPr>
              <w:t>Browser information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6C5F25" w:rsidRPr="00700FFF" w:rsidRDefault="006C5F25" w:rsidP="00A80534">
            <w:r>
              <w:t xml:space="preserve">Display all information about the context of the analysis: the version of the tool and the browser, the user agent and starting time of the data collection. </w:t>
            </w:r>
          </w:p>
        </w:tc>
      </w:tr>
    </w:tbl>
    <w:p w14:paraId="29DA87D9" w14:textId="77777777" w:rsidR="004B18AB" w:rsidRPr="009E2DB3" w:rsidRDefault="004B18AB" w:rsidP="009E2DB3">
      <w:pPr>
        <w:pStyle w:val="Titre2"/>
        <w:ind w:left="578" w:hanging="578"/>
      </w:pPr>
      <w:bookmarkStart w:id="25" w:name="_Toc169083256"/>
      <w:r w:rsidRPr="009E2DB3">
        <w:t>The details panel</w:t>
      </w:r>
      <w:bookmarkEnd w:id="25"/>
    </w:p>
    <w:p w14:paraId="3F9A599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sz w:val="21"/>
          <w:szCs w:val="21"/>
        </w:rPr>
        <w:t>Detailed information</w:t>
      </w:r>
      <w:r w:rsidRPr="00700FFF">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sidRPr="00700FFF">
        <w:rPr>
          <w:rFonts w:ascii="inherit" w:eastAsia="inherit" w:hAnsi="inherit" w:cs="inherit"/>
          <w:sz w:val="21"/>
          <w:szCs w:val="21"/>
        </w:rPr>
        <w:t xml:space="preserve">ttom </w:t>
      </w:r>
      <w:r w:rsidRPr="00700FFF">
        <w:rPr>
          <w:rFonts w:ascii="inherit" w:eastAsia="inherit" w:hAnsi="inherit" w:cs="inherit"/>
          <w:color w:val="000000"/>
          <w:sz w:val="21"/>
          <w:szCs w:val="21"/>
        </w:rPr>
        <w:t>when a line is selected in tables.</w:t>
      </w:r>
    </w:p>
    <w:p w14:paraId="1F6AB8F7" w14:textId="777ADC3A"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detailed information is divided in three categories</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4B18AB" w:rsidRPr="00700FFF" w14:paraId="4853E7C9" w14:textId="77777777" w:rsidTr="000E6F52">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Details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4B18AB" w:rsidRPr="00700FFF" w:rsidRDefault="004B18AB" w:rsidP="00A80534">
            <w:r w:rsidRPr="00700FFF">
              <w:t>List complete information about a given cookie, key in the local storage or a web beacon.</w:t>
            </w:r>
          </w:p>
        </w:tc>
      </w:tr>
      <w:tr w:rsidR="004B18AB" w:rsidRPr="00700FFF" w14:paraId="100CB20D" w14:textId="77777777" w:rsidTr="000E6F52">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Logs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4B18AB" w:rsidRPr="00700FFF" w:rsidRDefault="004B18AB" w:rsidP="00A80534">
            <w:r w:rsidRPr="00700FFF">
              <w:t>Show the</w:t>
            </w:r>
            <w:r w:rsidR="00684EA5">
              <w:t xml:space="preserve"> raw information and the</w:t>
            </w:r>
            <w:r w:rsidRPr="00700FFF">
              <w:t xml:space="preserve"> call stack tree or the request that results in the deposit of the given cookie, the entry of the key in the local storage or that initiates the request from the web beacon.</w:t>
            </w:r>
          </w:p>
        </w:tc>
      </w:tr>
      <w:tr w:rsidR="004B18AB" w:rsidRPr="00700FFF" w14:paraId="2197E3C7" w14:textId="77777777" w:rsidTr="000E6F52">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Knowledge</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4B18AB" w:rsidRPr="00700FFF" w:rsidRDefault="004B18AB" w:rsidP="00A80534">
            <w:r w:rsidRPr="00700FFF">
              <w:t xml:space="preserve">If the current entry has been found in </w:t>
            </w:r>
            <w:r w:rsidR="00987F48">
              <w:t>a</w:t>
            </w:r>
            <w:r w:rsidRPr="00700FFF">
              <w:t xml:space="preserve"> knowledge base, this tab lists </w:t>
            </w:r>
            <w:r w:rsidR="00987F48">
              <w:t xml:space="preserve">the matching </w:t>
            </w:r>
            <w:r w:rsidR="00987F48" w:rsidRPr="00700FFF">
              <w:t>knowledge base</w:t>
            </w:r>
            <w:r w:rsidR="00987F48">
              <w:t xml:space="preserve"> and the</w:t>
            </w:r>
            <w:r w:rsidRPr="00700FFF">
              <w:t xml:space="preserve"> matching </w:t>
            </w:r>
            <w:r w:rsidR="00987F48" w:rsidRPr="00700FFF">
              <w:t>entr</w:t>
            </w:r>
            <w:r w:rsidR="00987F48">
              <w:t>y</w:t>
            </w:r>
            <w:r w:rsidR="00987F48" w:rsidRPr="00700FFF">
              <w:t xml:space="preserve"> </w:t>
            </w:r>
            <w:r w:rsidRPr="00700FFF">
              <w:t>in th</w:t>
            </w:r>
            <w:r w:rsidR="00987F48">
              <w:t>is</w:t>
            </w:r>
            <w:r w:rsidRPr="00700FFF">
              <w:t xml:space="preserve"> according to its category.</w:t>
            </w:r>
            <w:r w:rsidRPr="00700FFF">
              <w:br/>
            </w:r>
            <w:r w:rsidRPr="00700FFF">
              <w:br/>
              <w:t>If it is a cookie, these entries are categorized as follows:</w:t>
            </w:r>
          </w:p>
          <w:p w14:paraId="398D8FF4" w14:textId="4E8C615B" w:rsidR="004B18AB" w:rsidRPr="00700FFF" w:rsidRDefault="004B18AB" w:rsidP="00A80534">
            <w:pPr>
              <w:numPr>
                <w:ilvl w:val="0"/>
                <w:numId w:val="6"/>
              </w:numPr>
              <w:spacing w:before="280" w:after="0" w:line="240" w:lineRule="auto"/>
            </w:pPr>
            <w:r w:rsidRPr="00700FFF">
              <w:rPr>
                <w:i/>
              </w:rPr>
              <w:t>Exact match</w:t>
            </w:r>
            <w:r w:rsidR="00200AA9">
              <w:t>:</w:t>
            </w:r>
            <w:r w:rsidRPr="00700FFF">
              <w:t xml:space="preserve"> at least one entry corresponds to the name and the domain of the cookie,</w:t>
            </w:r>
          </w:p>
          <w:p w14:paraId="06D86234" w14:textId="12840D4A" w:rsidR="004B18AB" w:rsidRPr="00700FFF" w:rsidRDefault="004B18AB" w:rsidP="00A80534">
            <w:pPr>
              <w:numPr>
                <w:ilvl w:val="0"/>
                <w:numId w:val="6"/>
              </w:numPr>
              <w:spacing w:after="0" w:line="240" w:lineRule="auto"/>
            </w:pPr>
            <w:r w:rsidRPr="00700FFF">
              <w:rPr>
                <w:i/>
              </w:rPr>
              <w:t>Match name</w:t>
            </w:r>
            <w:r w:rsidR="00200AA9">
              <w:t>:</w:t>
            </w:r>
            <w:r w:rsidRPr="00700FFF">
              <w:t xml:space="preserve"> at least one entry corresponds to the name of the cookie with a wildcard domain (</w:t>
            </w:r>
            <w:r w:rsidRPr="00700FFF">
              <w:rPr>
                <w:i/>
              </w:rPr>
              <w:t>*</w:t>
            </w:r>
            <w:r w:rsidRPr="00700FFF">
              <w:t>),</w:t>
            </w:r>
          </w:p>
          <w:p w14:paraId="363C2135" w14:textId="34897787" w:rsidR="004B18AB" w:rsidRPr="00700FFF" w:rsidRDefault="004B18AB" w:rsidP="00A80534">
            <w:pPr>
              <w:numPr>
                <w:ilvl w:val="0"/>
                <w:numId w:val="6"/>
              </w:numPr>
              <w:spacing w:after="280" w:line="240" w:lineRule="auto"/>
            </w:pPr>
            <w:r w:rsidRPr="00700FFF">
              <w:rPr>
                <w:i/>
              </w:rPr>
              <w:t>Match domain</w:t>
            </w:r>
            <w:r w:rsidR="00200AA9">
              <w:t>:</w:t>
            </w:r>
            <w:r w:rsidRPr="00700FFF">
              <w:t xml:space="preserve"> at least one entry corresponds to the domain of this cookie.</w:t>
            </w:r>
          </w:p>
          <w:p w14:paraId="3BD2D08F" w14:textId="77777777" w:rsidR="004B18AB" w:rsidRPr="00700FFF" w:rsidRDefault="004B18AB" w:rsidP="00A80534">
            <w:r w:rsidRPr="00700FFF">
              <w:lastRenderedPageBreak/>
              <w:t>If it is a key in the local storage, at least one entry matches the key or the script responsible for this entry.</w:t>
            </w:r>
          </w:p>
        </w:tc>
      </w:tr>
      <w:tr w:rsidR="004B18AB" w:rsidRPr="00700FFF" w14:paraId="01EA62FE" w14:textId="77777777" w:rsidTr="000E6F52">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4B18AB" w:rsidRPr="00700FFF" w:rsidRDefault="004B18AB" w:rsidP="00A80534">
            <w:r w:rsidRPr="00700FFF">
              <w:rPr>
                <w:rFonts w:ascii="inherit" w:eastAsia="inherit" w:hAnsi="inherit" w:cs="inherit"/>
              </w:rPr>
              <w:lastRenderedPageBreak/>
              <w:t>Close details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4B18AB" w:rsidRPr="00700FFF" w:rsidRDefault="004B18AB" w:rsidP="00A80534">
            <w:r w:rsidRPr="00700FFF">
              <w:t>Click on this button located on the top of the logger panel to close the current detail window.</w:t>
            </w:r>
          </w:p>
        </w:tc>
      </w:tr>
    </w:tbl>
    <w:p w14:paraId="17E45BA7" w14:textId="77777777" w:rsidR="004B18AB" w:rsidRPr="009E2DB3" w:rsidRDefault="004B18AB" w:rsidP="009E2DB3">
      <w:pPr>
        <w:pStyle w:val="Titre1"/>
      </w:pPr>
      <w:bookmarkStart w:id="26" w:name="_Toc169083257"/>
      <w:r w:rsidRPr="009E2DB3">
        <w:t>Making a decision of compliance / non compliance</w:t>
      </w:r>
      <w:bookmarkEnd w:id="26"/>
    </w:p>
    <w:p w14:paraId="2E9CE40C" w14:textId="62B5F9B1" w:rsidR="004B18AB" w:rsidRPr="00700FFF" w:rsidRDefault="007D2B81"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To</w:t>
      </w:r>
      <w:r w:rsidR="004B18AB" w:rsidRPr="00700FFF">
        <w:rPr>
          <w:rFonts w:ascii="inherit" w:eastAsia="inherit" w:hAnsi="inherit" w:cs="inherit"/>
          <w:color w:val="000000"/>
          <w:sz w:val="21"/>
          <w:szCs w:val="21"/>
        </w:rPr>
        <w:t xml:space="preserve"> assist in the assessment of website compliance, analysis, scenarios and cards can be marked as </w:t>
      </w:r>
      <w:r w:rsidR="004B18AB" w:rsidRPr="00700FFF">
        <w:rPr>
          <w:rFonts w:ascii="inherit" w:eastAsia="inherit" w:hAnsi="inherit" w:cs="inherit"/>
          <w:color w:val="008000"/>
          <w:sz w:val="21"/>
          <w:szCs w:val="21"/>
        </w:rPr>
        <w:t>Compliant</w:t>
      </w:r>
      <w:r w:rsidR="004B18AB" w:rsidRPr="00700FFF">
        <w:rPr>
          <w:rFonts w:ascii="inherit" w:eastAsia="inherit" w:hAnsi="inherit" w:cs="inherit"/>
          <w:color w:val="000000"/>
          <w:sz w:val="21"/>
          <w:szCs w:val="21"/>
        </w:rPr>
        <w:t>, </w:t>
      </w:r>
      <w:r w:rsidR="004B18AB" w:rsidRPr="00700FFF">
        <w:rPr>
          <w:rFonts w:ascii="inherit" w:eastAsia="inherit" w:hAnsi="inherit" w:cs="inherit"/>
          <w:color w:val="FF0000"/>
          <w:sz w:val="21"/>
          <w:szCs w:val="21"/>
        </w:rPr>
        <w:t>Not Compliant</w:t>
      </w:r>
      <w:r w:rsidR="004B18AB" w:rsidRPr="00700FFF">
        <w:rPr>
          <w:rFonts w:ascii="inherit" w:eastAsia="inherit" w:hAnsi="inherit" w:cs="inherit"/>
          <w:color w:val="000000"/>
          <w:sz w:val="21"/>
          <w:szCs w:val="21"/>
        </w:rPr>
        <w:t>, or </w:t>
      </w:r>
      <w:r w:rsidR="004B18AB" w:rsidRPr="00700FFF">
        <w:rPr>
          <w:rFonts w:ascii="inherit" w:eastAsia="inherit" w:hAnsi="inherit" w:cs="inherit"/>
          <w:color w:val="004494"/>
          <w:sz w:val="21"/>
          <w:szCs w:val="21"/>
        </w:rPr>
        <w:t>To Be Defined</w:t>
      </w:r>
      <w:r w:rsidR="004B18AB" w:rsidRPr="00700FFF">
        <w:rPr>
          <w:rFonts w:ascii="inherit" w:eastAsia="inherit" w:hAnsi="inherit" w:cs="inherit"/>
          <w:color w:val="000000"/>
          <w:sz w:val="21"/>
          <w:szCs w:val="21"/>
        </w:rPr>
        <w:t>.</w:t>
      </w:r>
    </w:p>
    <w:p w14:paraId="53E56AB0" w14:textId="06E6BF5F"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assessment interface can be reached at any time, by clicking on the toolbar button </w:t>
      </w:r>
      <w:r w:rsidRPr="00700FFF">
        <w:rPr>
          <w:rFonts w:ascii="inherit" w:eastAsia="inherit" w:hAnsi="inherit" w:cs="inherit"/>
          <w:color w:val="000000"/>
          <w:sz w:val="21"/>
          <w:szCs w:val="21"/>
          <w:shd w:val="clear" w:color="auto" w:fill="D9F1E7"/>
        </w:rPr>
        <w:t>Analysis &gt; Scenario</w:t>
      </w:r>
      <w:r w:rsidRPr="00700FFF">
        <w:rPr>
          <w:rFonts w:ascii="inherit" w:eastAsia="inherit" w:hAnsi="inherit" w:cs="inherit"/>
          <w:color w:val="000000"/>
          <w:sz w:val="21"/>
          <w:szCs w:val="21"/>
        </w:rPr>
        <w:t xml:space="preserve"> through the internal browser during a session, or after the collection of evidence through the List in the left </w:t>
      </w:r>
      <w:r w:rsidRPr="00700FFF">
        <w:rPr>
          <w:rFonts w:ascii="inherit" w:eastAsia="inherit" w:hAnsi="inherit" w:cs="inherit"/>
          <w:sz w:val="21"/>
          <w:szCs w:val="21"/>
        </w:rPr>
        <w:t>sidebar</w:t>
      </w:r>
      <w:r w:rsidRPr="00700FFF">
        <w:rPr>
          <w:rFonts w:ascii="inherit" w:eastAsia="inherit" w:hAnsi="inherit" w:cs="inherit"/>
          <w:color w:val="000000"/>
          <w:sz w:val="21"/>
          <w:szCs w:val="21"/>
        </w:rPr>
        <w:t xml:space="preserve"> navigation.</w:t>
      </w:r>
    </w:p>
    <w:p w14:paraId="233AC2F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list gives an overview of all analysis stored in the website auditing tool and their current assessment.</w:t>
      </w:r>
    </w:p>
    <w:p w14:paraId="2056868D" w14:textId="621483E1"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entry takes the following form</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4B18AB" w:rsidRPr="00700FFF" w14:paraId="4614D66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4B18AB" w:rsidRPr="009E2DB3" w:rsidRDefault="004B18AB" w:rsidP="009E2DB3">
            <w:pPr>
              <w:pStyle w:val="Titre2"/>
              <w:ind w:left="578" w:hanging="578"/>
            </w:pPr>
            <w:bookmarkStart w:id="27" w:name="_Toc169083258"/>
            <w:r w:rsidRPr="009E2DB3">
              <w:t>analysis</w:t>
            </w:r>
            <w:bookmarkEnd w:id="27"/>
          </w:p>
          <w:p w14:paraId="3EA971F4" w14:textId="77777777" w:rsidR="004B18AB" w:rsidRPr="00700FFF" w:rsidRDefault="004B18AB" w:rsidP="00A80534">
            <w:r w:rsidRPr="000E6F52">
              <w:rPr>
                <w:rFonts w:ascii="inherit" w:eastAsia="inherit" w:hAnsi="inherit" w:cs="inherit"/>
                <w:color w:val="008000"/>
                <w:sz w:val="21"/>
                <w:szCs w:val="21"/>
              </w:rPr>
              <w:t>Compliant</w:t>
            </w:r>
          </w:p>
          <w:p w14:paraId="05857097" w14:textId="77777777" w:rsidR="004B18AB" w:rsidRPr="000E6F52" w:rsidRDefault="004B18AB" w:rsidP="00A80534">
            <w:pPr>
              <w:rPr>
                <w:rFonts w:ascii="inherit" w:eastAsia="inherit" w:hAnsi="inherit" w:cs="inherit"/>
                <w:color w:val="FF0000"/>
                <w:sz w:val="21"/>
                <w:szCs w:val="21"/>
              </w:rPr>
            </w:pPr>
            <w:r w:rsidRPr="000E6F52">
              <w:rPr>
                <w:rFonts w:ascii="inherit" w:eastAsia="inherit" w:hAnsi="inherit" w:cs="inherit"/>
                <w:color w:val="FF0000"/>
                <w:sz w:val="21"/>
                <w:szCs w:val="21"/>
              </w:rPr>
              <w:t>Not compliant</w:t>
            </w:r>
          </w:p>
          <w:p w14:paraId="6B3D0740" w14:textId="77777777" w:rsidR="004B18AB" w:rsidRPr="00700FFF" w:rsidRDefault="004B18AB" w:rsidP="00A80534">
            <w:r w:rsidRPr="000E6F52">
              <w:rPr>
                <w:rFonts w:ascii="inherit" w:eastAsia="inherit" w:hAnsi="inherit" w:cs="inherit"/>
                <w:color w:val="004494"/>
                <w:sz w:val="21"/>
                <w:szCs w:val="21"/>
              </w:rPr>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4B18AB" w:rsidRPr="00700FFF" w:rsidRDefault="004B18AB" w:rsidP="00A80534">
            <w:r w:rsidRPr="00700FFF">
              <w:t>The entity associated with this analysis and its current assessment.</w:t>
            </w:r>
          </w:p>
        </w:tc>
      </w:tr>
      <w:tr w:rsidR="004B18AB" w:rsidRPr="00700FFF" w14:paraId="05ADE541"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4B18AB" w:rsidRPr="00700FFF" w:rsidRDefault="004B18AB" w:rsidP="00A80534">
            <w:r w:rsidRPr="00700FFF">
              <w:rPr>
                <w:noProof/>
                <w:lang w:eastAsia="en-GB"/>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4B18AB" w:rsidRPr="00700FFF" w:rsidRDefault="00000000" w:rsidP="00A80534">
            <w:sdt>
              <w:sdtPr>
                <w:tag w:val="goog_rdk_0"/>
                <w:id w:val="-337313947"/>
              </w:sdtPr>
              <w:sdtContent/>
            </w:sdt>
            <w:sdt>
              <w:sdtPr>
                <w:tag w:val="goog_rdk_1"/>
                <w:id w:val="951510789"/>
              </w:sdtPr>
              <w:sdtContent/>
            </w:sdt>
            <w:r w:rsidR="004B18AB" w:rsidRPr="00700FFF">
              <w:t>Actions buttons on the current analysis in order to respectively view and assess this entry, to generate a report of this analysis and to delete the entry.</w:t>
            </w:r>
          </w:p>
        </w:tc>
      </w:tr>
      <w:tr w:rsidR="004B18AB" w:rsidRPr="00700FFF" w14:paraId="2A71159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4B18AB" w:rsidRPr="00700FFF" w:rsidRDefault="004B18AB" w:rsidP="00A80534">
            <w:r w:rsidRPr="00700FFF">
              <w:t>Scenario 1</w:t>
            </w:r>
          </w:p>
          <w:p w14:paraId="79915E48" w14:textId="77777777" w:rsidR="004B18AB" w:rsidRPr="00700FFF" w:rsidRDefault="004B18AB" w:rsidP="00A80534">
            <w:r w:rsidRPr="00700FFF">
              <w:t>Scenario 2</w:t>
            </w:r>
          </w:p>
          <w:p w14:paraId="58DAF826" w14:textId="77777777" w:rsidR="004B18AB" w:rsidRPr="00700FFF" w:rsidRDefault="004B18AB" w:rsidP="00A80534">
            <w:r w:rsidRPr="00700FFF">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4B18AB" w:rsidRPr="00700FFF" w:rsidRDefault="004B18AB" w:rsidP="00FD1532">
            <w:r w:rsidRPr="00700FFF">
              <w:t>The scenarios that have been recorded for the given analysis. The color corresponds to their respective current assessment if any (</w:t>
            </w:r>
            <w:r w:rsidRPr="00700FFF">
              <w:rPr>
                <w:b/>
                <w:color w:val="008000"/>
              </w:rPr>
              <w:t> compli</w:t>
            </w:r>
            <w:r w:rsidR="00FD1532">
              <w:rPr>
                <w:b/>
                <w:color w:val="008000"/>
              </w:rPr>
              <w:t>a</w:t>
            </w:r>
            <w:r w:rsidRPr="00700FFF">
              <w:rPr>
                <w:b/>
                <w:color w:val="008000"/>
              </w:rPr>
              <w:t>nt</w:t>
            </w:r>
            <w:r w:rsidRPr="00700FFF">
              <w:t>, </w:t>
            </w:r>
            <w:r w:rsidRPr="00700FFF">
              <w:rPr>
                <w:b/>
                <w:color w:val="FF0000"/>
              </w:rPr>
              <w:t>not compl</w:t>
            </w:r>
            <w:r w:rsidR="00FD1532">
              <w:rPr>
                <w:b/>
                <w:color w:val="FF0000"/>
              </w:rPr>
              <w:t>i</w:t>
            </w:r>
            <w:r w:rsidRPr="00700FFF">
              <w:rPr>
                <w:b/>
                <w:color w:val="FF0000"/>
              </w:rPr>
              <w:t>ant</w:t>
            </w:r>
            <w:r w:rsidRPr="00700FFF">
              <w:t> or </w:t>
            </w:r>
            <w:r w:rsidRPr="00700FFF">
              <w:rPr>
                <w:b/>
                <w:color w:val="004494"/>
              </w:rPr>
              <w:t>to be defined </w:t>
            </w:r>
            <w:r w:rsidRPr="00700FFF">
              <w:t>).</w:t>
            </w:r>
          </w:p>
        </w:tc>
      </w:tr>
      <w:tr w:rsidR="004B18AB" w:rsidRPr="00700FFF" w14:paraId="13440FD2"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4B18AB" w:rsidRPr="00700FFF" w:rsidRDefault="004B18AB" w:rsidP="00A80534">
            <w:r w:rsidRPr="00700FFF">
              <w:t>link www.(...).com</w:t>
            </w:r>
            <w:r w:rsidRPr="00700FFF">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4B18AB" w:rsidRPr="00700FFF" w:rsidRDefault="004B18AB" w:rsidP="00A80534">
            <w:r w:rsidRPr="00700FFF">
              <w:t>Other metadata associated to this analysis, which is the link that has been indicated at the creation of the analysis and the date of this creation.</w:t>
            </w:r>
          </w:p>
        </w:tc>
      </w:tr>
    </w:tbl>
    <w:p w14:paraId="351F943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right panel allows filtering these analyses according to their identification or their current assessment.</w:t>
      </w:r>
    </w:p>
    <w:p w14:paraId="1785491D" w14:textId="77777777" w:rsidR="004B18AB" w:rsidRPr="009E2DB3" w:rsidRDefault="004B18AB" w:rsidP="009E2DB3">
      <w:pPr>
        <w:pStyle w:val="Titre2"/>
        <w:ind w:left="578" w:hanging="578"/>
      </w:pPr>
      <w:bookmarkStart w:id="28" w:name="_Toc169083259"/>
      <w:r w:rsidRPr="009E2DB3">
        <w:t>Evaluation</w:t>
      </w:r>
      <w:bookmarkEnd w:id="28"/>
    </w:p>
    <w:p w14:paraId="6F52962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Selecting the button through an analysis, a scenario or a card allows navigating in the given element and gets detailed information.</w:t>
      </w:r>
    </w:p>
    <w:p w14:paraId="4E5848D6" w14:textId="4B34271B"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Each of these elements can be tagged to help conduct the global assessment of the website as follows</w:t>
      </w:r>
      <w:r w:rsidR="00200AA9">
        <w:rPr>
          <w:rFonts w:ascii="Roboto" w:eastAsia="Roboto" w:hAnsi="Roboto" w:cs="Roboto"/>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4B18AB" w:rsidRPr="00700FFF" w14:paraId="0E7D4392"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4B18AB" w:rsidRPr="00700FFF" w:rsidRDefault="004B18AB" w:rsidP="00A80534">
            <w:r w:rsidRPr="00700FFF">
              <w:t>Compliant</w:t>
            </w:r>
          </w:p>
          <w:p w14:paraId="1121E686" w14:textId="77777777" w:rsidR="004B18AB" w:rsidRPr="00700FFF" w:rsidRDefault="004B18AB" w:rsidP="00A80534">
            <w:r w:rsidRPr="00700FFF">
              <w:lastRenderedPageBreak/>
              <w:t>Not compliant</w:t>
            </w:r>
          </w:p>
          <w:p w14:paraId="5C955D7F" w14:textId="77777777" w:rsidR="004B18AB" w:rsidRPr="00700FFF" w:rsidRDefault="004B18AB" w:rsidP="00A80534">
            <w:r w:rsidRPr="00700FFF">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4B18AB" w:rsidRPr="00700FFF" w:rsidRDefault="004B18AB" w:rsidP="00A80534">
            <w:r w:rsidRPr="00700FFF">
              <w:lastRenderedPageBreak/>
              <w:t>Mark an analysis as compliant, not compliant and to be evaluated according to legal requirements.</w:t>
            </w:r>
          </w:p>
        </w:tc>
      </w:tr>
      <w:tr w:rsidR="004B18AB" w:rsidRPr="00700FFF" w14:paraId="4D25613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4B18AB" w:rsidRPr="00700FFF" w:rsidRDefault="004B18AB" w:rsidP="00A80534">
            <w:pPr>
              <w:rPr>
                <w:rFonts w:ascii="inherit" w:eastAsia="inherit" w:hAnsi="inherit" w:cs="inherit"/>
              </w:rPr>
            </w:pPr>
            <w:r w:rsidRPr="00700FFF">
              <w:rPr>
                <w:rFonts w:ascii="inherit" w:eastAsia="inherit" w:hAnsi="inherit" w:cs="inherit"/>
              </w:rPr>
              <w:t xml:space="preserve"> Close </w:t>
            </w:r>
          </w:p>
          <w:p w14:paraId="6E7C2F83" w14:textId="77777777" w:rsidR="004B18AB" w:rsidRPr="00700FFF" w:rsidRDefault="004B18AB" w:rsidP="00A80534">
            <w:r w:rsidRPr="00700FFF">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4B18AB" w:rsidRPr="00700FFF" w:rsidRDefault="004B18AB" w:rsidP="00A80534">
            <w:r w:rsidRPr="00700FFF">
              <w:t>Open and close a text editor to write some comment about the given evaluation.</w:t>
            </w:r>
          </w:p>
        </w:tc>
      </w:tr>
      <w:tr w:rsidR="004B18AB" w:rsidRPr="00700FFF" w14:paraId="45B7A28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4B18AB" w:rsidRPr="00700FFF" w:rsidRDefault="004B18AB" w:rsidP="00A80534">
            <w:r w:rsidRPr="00700FFF">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4B18AB" w:rsidRPr="00700FFF" w:rsidRDefault="004B18AB" w:rsidP="00A80534">
            <w:r w:rsidRPr="00700FFF">
              <w:t>Single lines of these cards</w:t>
            </w:r>
            <w:r w:rsidR="00200AA9">
              <w:t>:</w:t>
            </w:r>
          </w:p>
          <w:p w14:paraId="0BFA945F" w14:textId="77777777" w:rsidR="004B18AB" w:rsidRPr="00700FFF" w:rsidRDefault="004B18AB" w:rsidP="00A80534">
            <w:pPr>
              <w:numPr>
                <w:ilvl w:val="0"/>
                <w:numId w:val="7"/>
              </w:numPr>
              <w:spacing w:before="280" w:after="280" w:line="240" w:lineRule="auto"/>
            </w:pPr>
            <w:r w:rsidRPr="00700FFF">
              <w:rPr>
                <w:b/>
              </w:rPr>
              <w:t>Cookies</w:t>
            </w:r>
            <w:r w:rsidRPr="00700FFF">
              <w:t>,</w:t>
            </w:r>
          </w:p>
          <w:p w14:paraId="271AC61F" w14:textId="77777777" w:rsidR="004B18AB" w:rsidRPr="00700FFF" w:rsidRDefault="004B18AB" w:rsidP="00A80534">
            <w:pPr>
              <w:numPr>
                <w:ilvl w:val="0"/>
                <w:numId w:val="7"/>
              </w:numPr>
              <w:spacing w:before="280" w:after="280" w:line="240" w:lineRule="auto"/>
            </w:pPr>
            <w:r w:rsidRPr="00700FFF">
              <w:rPr>
                <w:b/>
              </w:rPr>
              <w:t>Local Storage</w:t>
            </w:r>
            <w:r w:rsidRPr="00700FFF">
              <w:t>,</w:t>
            </w:r>
          </w:p>
          <w:p w14:paraId="492F6349" w14:textId="77777777" w:rsidR="004B18AB" w:rsidRPr="00700FFF" w:rsidRDefault="004B18AB" w:rsidP="00A80534">
            <w:pPr>
              <w:numPr>
                <w:ilvl w:val="0"/>
                <w:numId w:val="7"/>
              </w:numPr>
              <w:spacing w:before="280" w:after="280" w:line="240" w:lineRule="auto"/>
            </w:pPr>
            <w:r w:rsidRPr="00700FFF">
              <w:rPr>
                <w:b/>
              </w:rPr>
              <w:t>Web beacons</w:t>
            </w:r>
            <w:r w:rsidRPr="00700FFF">
              <w:t xml:space="preserve"> and</w:t>
            </w:r>
          </w:p>
          <w:p w14:paraId="3A00C10F" w14:textId="77777777" w:rsidR="004B18AB" w:rsidRPr="00700FFF" w:rsidRDefault="004B18AB" w:rsidP="00A80534">
            <w:pPr>
              <w:numPr>
                <w:ilvl w:val="0"/>
                <w:numId w:val="7"/>
              </w:numPr>
              <w:spacing w:before="280" w:after="280" w:line="240" w:lineRule="auto"/>
            </w:pPr>
            <w:r w:rsidRPr="00700FFF">
              <w:rPr>
                <w:b/>
              </w:rPr>
              <w:t>TestSSL</w:t>
            </w:r>
          </w:p>
          <w:p w14:paraId="49FB389C" w14:textId="77777777" w:rsidR="004B18AB" w:rsidRPr="00700FFF" w:rsidRDefault="004B18AB" w:rsidP="00A80534">
            <w:r w:rsidRPr="00700FFF">
              <w:t>can also be marked as compliant, not compliant or to be defined in order to assist evaluation.</w:t>
            </w:r>
          </w:p>
        </w:tc>
      </w:tr>
      <w:tr w:rsidR="004B18AB" w:rsidRPr="00700FFF" w14:paraId="44FD7B8D"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4B18AB" w:rsidRPr="00700FFF" w:rsidRDefault="00000000" w:rsidP="00A80534">
            <w:sdt>
              <w:sdtPr>
                <w:tag w:val="goog_rdk_2"/>
                <w:id w:val="-1795903486"/>
              </w:sdtPr>
              <w:sdtContent/>
            </w:sdt>
            <w:sdt>
              <w:sdtPr>
                <w:tag w:val="goog_rdk_3"/>
                <w:id w:val="-1670010813"/>
              </w:sdtPr>
              <w:sdtContent/>
            </w:sdt>
            <w:r w:rsidR="004B18AB" w:rsidRPr="00700FFF">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4B18AB" w:rsidRPr="00700FFF" w:rsidRDefault="004B18AB" w:rsidP="00A80534">
            <w:r w:rsidRPr="00700FFF">
              <w:t>The date of the last evaluation.</w:t>
            </w:r>
          </w:p>
        </w:tc>
      </w:tr>
    </w:tbl>
    <w:p w14:paraId="4B79A99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first card of the analysis or the scenario gives an overview </w:t>
      </w:r>
      <w:r w:rsidRPr="00700FFF">
        <w:rPr>
          <w:rFonts w:ascii="inherit" w:eastAsia="inherit" w:hAnsi="inherit" w:cs="inherit"/>
          <w:sz w:val="21"/>
          <w:szCs w:val="21"/>
        </w:rPr>
        <w:t>of each</w:t>
      </w:r>
      <w:r w:rsidRPr="00700FFF">
        <w:rPr>
          <w:rFonts w:ascii="inherit" w:eastAsia="inherit" w:hAnsi="inherit" w:cs="inherit"/>
          <w:color w:val="000000"/>
          <w:sz w:val="21"/>
          <w:szCs w:val="21"/>
        </w:rPr>
        <w:t xml:space="preserve"> scenario or each card with their current evaluation. It also </w:t>
      </w:r>
      <w:r w:rsidRPr="00700FFF">
        <w:rPr>
          <w:rFonts w:ascii="inherit" w:eastAsia="inherit" w:hAnsi="inherit" w:cs="inherit"/>
          <w:sz w:val="21"/>
          <w:szCs w:val="21"/>
        </w:rPr>
        <w:t>allows a</w:t>
      </w:r>
      <w:r w:rsidRPr="00700FFF">
        <w:rPr>
          <w:rFonts w:ascii="inherit" w:eastAsia="inherit" w:hAnsi="inherit" w:cs="inherit"/>
          <w:color w:val="000000"/>
          <w:sz w:val="21"/>
          <w:szCs w:val="21"/>
        </w:rPr>
        <w:t xml:space="preserve"> global evaluation for the current analysis or scenario according to these elements.</w:t>
      </w:r>
    </w:p>
    <w:p w14:paraId="156CBA4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single line in the table of these cards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sidRPr="00700FFF">
        <w:rPr>
          <w:rFonts w:ascii="inherit" w:eastAsia="inherit" w:hAnsi="inherit" w:cs="inherit"/>
          <w:color w:val="000000"/>
          <w:sz w:val="21"/>
          <w:szCs w:val="21"/>
        </w:rPr>
        <w:t>) can be selected to get more detailed information on the right panel </w:t>
      </w:r>
      <w:r w:rsidRPr="00700FFF">
        <w:rPr>
          <w:rFonts w:ascii="inherit" w:eastAsia="inherit" w:hAnsi="inherit" w:cs="inherit"/>
          <w:b/>
          <w:color w:val="000000"/>
          <w:sz w:val="21"/>
          <w:szCs w:val="21"/>
        </w:rPr>
        <w:t>More details </w:t>
      </w:r>
      <w:r w:rsidRPr="00700FFF">
        <w:rPr>
          <w:rFonts w:ascii="inherit" w:eastAsia="inherit" w:hAnsi="inherit" w:cs="inherit"/>
          <w:color w:val="000000"/>
          <w:sz w:val="21"/>
          <w:szCs w:val="21"/>
        </w:rPr>
        <w:t xml:space="preserve">. On cookie and local storage lines, the knowledge tab </w:t>
      </w:r>
      <w:r w:rsidRPr="00700FFF">
        <w:rPr>
          <w:rFonts w:ascii="inherit" w:eastAsia="inherit" w:hAnsi="inherit" w:cs="inherit"/>
          <w:sz w:val="21"/>
          <w:szCs w:val="21"/>
        </w:rPr>
        <w:t>gives easy</w:t>
      </w:r>
      <w:r w:rsidRPr="00700FFF">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35" w:anchor="/helps/knowledge_base">
        <w:r w:rsidRPr="00700FFF">
          <w:rPr>
            <w:rFonts w:ascii="inherit" w:eastAsia="inherit" w:hAnsi="inherit" w:cs="inherit"/>
            <w:b/>
            <w:color w:val="3CA8D3"/>
            <w:sz w:val="21"/>
            <w:szCs w:val="21"/>
            <w:u w:val="single"/>
          </w:rPr>
          <w:t>Knowledge base</w:t>
        </w:r>
      </w:hyperlink>
      <w:r w:rsidRPr="00700FFF">
        <w:rPr>
          <w:rFonts w:ascii="inherit" w:eastAsia="inherit" w:hAnsi="inherit" w:cs="inherit"/>
          <w:color w:val="000000"/>
          <w:sz w:val="21"/>
          <w:szCs w:val="21"/>
        </w:rPr>
        <w:t> to get more information on its management.</w:t>
      </w:r>
    </w:p>
    <w:p w14:paraId="0732681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a new scenario can be attached to the analysis by clicking + on the left </w:t>
      </w:r>
      <w:r w:rsidRPr="00700FFF">
        <w:rPr>
          <w:rFonts w:ascii="inherit" w:eastAsia="inherit" w:hAnsi="inherit" w:cs="inherit"/>
          <w:b/>
          <w:color w:val="000000"/>
          <w:sz w:val="21"/>
          <w:szCs w:val="21"/>
        </w:rPr>
        <w:t>Scenario</w:t>
      </w:r>
      <w:r w:rsidRPr="00700FFF">
        <w:rPr>
          <w:rFonts w:ascii="inherit" w:eastAsia="inherit" w:hAnsi="inherit" w:cs="inherit"/>
          <w:color w:val="000000"/>
          <w:sz w:val="21"/>
          <w:szCs w:val="21"/>
        </w:rPr>
        <w:t> panel.</w:t>
      </w:r>
    </w:p>
    <w:p w14:paraId="57570E7A" w14:textId="6D956546" w:rsidR="007D2B81"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36" w:anchor="/helps/create_reports">
        <w:r w:rsidRPr="00700FFF">
          <w:rPr>
            <w:rFonts w:ascii="inherit" w:eastAsia="inherit" w:hAnsi="inherit" w:cs="inherit"/>
            <w:b/>
            <w:color w:val="3CA8D3"/>
            <w:sz w:val="21"/>
            <w:szCs w:val="21"/>
            <w:u w:val="single"/>
          </w:rPr>
          <w:t>Create reports </w:t>
        </w:r>
      </w:hyperlink>
      <w:r w:rsidRPr="00700FFF">
        <w:rPr>
          <w:rFonts w:ascii="inherit" w:eastAsia="inherit" w:hAnsi="inherit" w:cs="inherit"/>
          <w:color w:val="000000"/>
          <w:sz w:val="21"/>
          <w:szCs w:val="21"/>
        </w:rPr>
        <w:t>to get guidances.</w:t>
      </w:r>
    </w:p>
    <w:p w14:paraId="3A871986" w14:textId="2F2E0CD8" w:rsidR="007D2B81" w:rsidRDefault="00B85112" w:rsidP="007D2B81">
      <w:pPr>
        <w:pStyle w:val="Titre2"/>
        <w:ind w:left="578" w:hanging="578"/>
      </w:pPr>
      <w:r>
        <w:t>Selectors</w:t>
      </w:r>
    </w:p>
    <w:p w14:paraId="7CAE4A2E" w14:textId="5170C423" w:rsidR="0056624F" w:rsidRDefault="00F75682" w:rsidP="007D2B81">
      <w:pPr>
        <w:rPr>
          <w:rFonts w:ascii="inherit" w:eastAsia="inherit" w:hAnsi="inherit" w:cs="inherit"/>
          <w:bCs/>
          <w:color w:val="000000"/>
          <w:sz w:val="21"/>
          <w:szCs w:val="21"/>
        </w:rPr>
      </w:pPr>
      <w:r>
        <w:t xml:space="preserve">The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Pr>
          <w:rFonts w:ascii="inherit" w:eastAsia="inherit" w:hAnsi="inherit" w:cs="inherit"/>
          <w:b/>
          <w:color w:val="000000"/>
          <w:sz w:val="21"/>
          <w:szCs w:val="21"/>
        </w:rPr>
        <w:t xml:space="preserve"> </w:t>
      </w:r>
      <w:r w:rsidRPr="000E6F52">
        <w:rPr>
          <w:rFonts w:ascii="inherit" w:eastAsia="inherit" w:hAnsi="inherit" w:cs="inherit"/>
          <w:bCs/>
          <w:color w:val="000000"/>
          <w:sz w:val="21"/>
          <w:szCs w:val="21"/>
        </w:rPr>
        <w:t>cards</w:t>
      </w:r>
      <w:r>
        <w:rPr>
          <w:rFonts w:ascii="inherit" w:eastAsia="inherit" w:hAnsi="inherit" w:cs="inherit"/>
          <w:b/>
          <w:color w:val="000000"/>
          <w:sz w:val="21"/>
          <w:szCs w:val="21"/>
        </w:rPr>
        <w:t xml:space="preserve"> </w:t>
      </w:r>
      <w:r>
        <w:rPr>
          <w:rFonts w:ascii="inherit" w:eastAsia="inherit" w:hAnsi="inherit" w:cs="inherit"/>
          <w:bCs/>
          <w:color w:val="000000"/>
          <w:sz w:val="21"/>
          <w:szCs w:val="21"/>
        </w:rPr>
        <w:t xml:space="preserve">provide a set of selectors that select </w:t>
      </w:r>
      <w:r w:rsidR="0056624F">
        <w:rPr>
          <w:rFonts w:ascii="inherit" w:eastAsia="inherit" w:hAnsi="inherit" w:cs="inherit"/>
          <w:bCs/>
          <w:color w:val="000000"/>
          <w:sz w:val="21"/>
          <w:szCs w:val="21"/>
        </w:rPr>
        <w:t xml:space="preserve">and mark </w:t>
      </w:r>
      <w:r>
        <w:rPr>
          <w:rFonts w:ascii="inherit" w:eastAsia="inherit" w:hAnsi="inherit" w:cs="inherit"/>
          <w:bCs/>
          <w:color w:val="000000"/>
          <w:sz w:val="21"/>
          <w:szCs w:val="21"/>
        </w:rPr>
        <w:t xml:space="preserve">a set </w:t>
      </w:r>
      <w:r w:rsidR="00262F36">
        <w:rPr>
          <w:rFonts w:ascii="inherit" w:eastAsia="inherit" w:hAnsi="inherit" w:cs="inherit"/>
          <w:bCs/>
          <w:color w:val="000000"/>
          <w:sz w:val="21"/>
          <w:szCs w:val="21"/>
        </w:rPr>
        <w:t xml:space="preserve">of </w:t>
      </w:r>
      <w:r>
        <w:rPr>
          <w:rFonts w:ascii="inherit" w:eastAsia="inherit" w:hAnsi="inherit" w:cs="inherit"/>
          <w:bCs/>
          <w:color w:val="000000"/>
          <w:sz w:val="21"/>
          <w:szCs w:val="21"/>
        </w:rPr>
        <w:t xml:space="preserve">common attributes amongst the card </w:t>
      </w:r>
      <w:r w:rsidR="0056624F">
        <w:rPr>
          <w:rFonts w:ascii="inherit" w:eastAsia="inherit" w:hAnsi="inherit" w:cs="inherit"/>
          <w:bCs/>
          <w:color w:val="000000"/>
          <w:sz w:val="21"/>
          <w:szCs w:val="21"/>
        </w:rPr>
        <w:t>lines:</w:t>
      </w:r>
    </w:p>
    <w:p w14:paraId="14296657" w14:textId="18AF5D22" w:rsidR="0056624F" w:rsidRDefault="0056624F" w:rsidP="000E6F52">
      <w:pPr>
        <w:jc w:val="center"/>
        <w:rPr>
          <w:rFonts w:ascii="inherit" w:eastAsia="inherit" w:hAnsi="inherit" w:cs="inherit"/>
          <w:bCs/>
          <w:color w:val="000000"/>
          <w:sz w:val="21"/>
          <w:szCs w:val="21"/>
        </w:rPr>
      </w:pPr>
      <w:r w:rsidRPr="0056624F">
        <w:rPr>
          <w:rFonts w:ascii="inherit" w:eastAsia="inherit" w:hAnsi="inherit" w:cs="inherit"/>
          <w:bCs/>
          <w:noProof/>
          <w:color w:val="000000"/>
          <w:sz w:val="21"/>
          <w:szCs w:val="21"/>
          <w:lang w:eastAsia="en-GB"/>
        </w:rPr>
        <w:drawing>
          <wp:inline distT="0" distB="0" distL="0" distR="0" wp14:anchorId="1A94A47D" wp14:editId="36383B45">
            <wp:extent cx="3710354" cy="845284"/>
            <wp:effectExtent l="0" t="0" r="0" b="5715"/>
            <wp:docPr id="29696585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Image 1" descr="Une image contenant texte, capture d’écran, Police, ligne&#10;&#10;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56624F" w:rsidRDefault="0056624F" w:rsidP="007D2B81">
      <w:pPr>
        <w:rPr>
          <w:rFonts w:ascii="inherit" w:eastAsia="inherit" w:hAnsi="inherit" w:cs="inherit"/>
          <w:bCs/>
          <w:color w:val="000000"/>
          <w:sz w:val="21"/>
          <w:szCs w:val="21"/>
        </w:rPr>
      </w:pPr>
    </w:p>
    <w:p w14:paraId="625FE90F" w14:textId="62D64B4D" w:rsidR="007D2B81" w:rsidRPr="00A96F6B" w:rsidRDefault="0056624F" w:rsidP="00FD1532">
      <w:pPr>
        <w:pBdr>
          <w:top w:val="nil"/>
          <w:left w:val="nil"/>
          <w:bottom w:val="nil"/>
          <w:right w:val="nil"/>
          <w:between w:val="nil"/>
        </w:pBdr>
        <w:spacing w:after="180"/>
        <w:rPr>
          <w:rFonts w:ascii="inherit" w:eastAsia="inherit" w:hAnsi="inherit" w:cs="inherit"/>
          <w:bCs/>
          <w:color w:val="000000"/>
          <w:sz w:val="21"/>
          <w:szCs w:val="21"/>
        </w:rPr>
      </w:pPr>
      <w:r>
        <w:rPr>
          <w:rFonts w:ascii="inherit" w:eastAsia="inherit" w:hAnsi="inherit" w:cs="inherit"/>
          <w:bCs/>
          <w:color w:val="000000"/>
          <w:sz w:val="21"/>
          <w:szCs w:val="21"/>
        </w:rPr>
        <w:t xml:space="preserve">The selection can be based on </w:t>
      </w:r>
      <w:r w:rsidR="00A96F6B">
        <w:rPr>
          <w:rFonts w:ascii="inherit" w:eastAsia="inherit" w:hAnsi="inherit" w:cs="inherit"/>
          <w:bCs/>
          <w:color w:val="000000"/>
          <w:sz w:val="21"/>
          <w:szCs w:val="21"/>
        </w:rPr>
        <w:t xml:space="preserve">a combination of </w:t>
      </w:r>
      <w:r>
        <w:rPr>
          <w:rFonts w:ascii="inherit" w:eastAsia="inherit" w:hAnsi="inherit" w:cs="inherit"/>
          <w:bCs/>
          <w:color w:val="000000"/>
          <w:sz w:val="21"/>
          <w:szCs w:val="21"/>
        </w:rPr>
        <w:t>the attributes of the line (e.g. domain and name of the cookie), its current evaluation (Compliant, Not compliant, To be defined) or match</w:t>
      </w:r>
      <w:r w:rsidR="00C14101">
        <w:rPr>
          <w:rFonts w:ascii="inherit" w:eastAsia="inherit" w:hAnsi="inherit" w:cs="inherit"/>
          <w:bCs/>
          <w:color w:val="000000"/>
          <w:sz w:val="21"/>
          <w:szCs w:val="21"/>
        </w:rPr>
        <w:t>es</w:t>
      </w:r>
      <w:r>
        <w:rPr>
          <w:rFonts w:ascii="inherit" w:eastAsia="inherit" w:hAnsi="inherit" w:cs="inherit"/>
          <w:bCs/>
          <w:color w:val="000000"/>
          <w:sz w:val="21"/>
          <w:szCs w:val="21"/>
        </w:rPr>
        <w:t xml:space="preserve"> into knowledge bases, including its categori</w:t>
      </w:r>
      <w:r w:rsidR="00C03B74">
        <w:rPr>
          <w:rFonts w:ascii="inherit" w:eastAsia="inherit" w:hAnsi="inherit" w:cs="inherit"/>
          <w:bCs/>
          <w:color w:val="000000"/>
          <w:sz w:val="21"/>
          <w:szCs w:val="21"/>
        </w:rPr>
        <w:t>z</w:t>
      </w:r>
      <w:r>
        <w:rPr>
          <w:rFonts w:ascii="inherit" w:eastAsia="inherit" w:hAnsi="inherit" w:cs="inherit"/>
          <w:bCs/>
          <w:color w:val="000000"/>
          <w:sz w:val="21"/>
          <w:szCs w:val="21"/>
        </w:rPr>
        <w:t>ation amongst all knowledge bases.</w:t>
      </w:r>
      <w:r w:rsidR="00A96F6B">
        <w:rPr>
          <w:rFonts w:ascii="inherit" w:eastAsia="inherit" w:hAnsi="inherit" w:cs="inherit"/>
          <w:bCs/>
          <w:color w:val="000000"/>
          <w:sz w:val="21"/>
          <w:szCs w:val="21"/>
        </w:rPr>
        <w:t xml:space="preserve"> The result is dynamically updated in the content section.  Finally, the “mark as” functionality allows to evaluate the resulting selection. </w:t>
      </w:r>
    </w:p>
    <w:p w14:paraId="544F898C" w14:textId="77777777" w:rsidR="004B18AB" w:rsidRPr="009E2DB3" w:rsidRDefault="004B18AB" w:rsidP="009E2DB3">
      <w:pPr>
        <w:pStyle w:val="Titre1"/>
      </w:pPr>
      <w:bookmarkStart w:id="29" w:name="_Toc169083260"/>
      <w:r w:rsidRPr="009E2DB3">
        <w:lastRenderedPageBreak/>
        <w:t>Knowledge Base</w:t>
      </w:r>
      <w:bookmarkEnd w:id="29"/>
    </w:p>
    <w:p w14:paraId="0A5C94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Information stored in browsers from a website can have multiple purposes, either for the proper functioning of the website or for subsidiary purposes such as tracking user </w:t>
      </w:r>
      <w:r w:rsidRPr="00700FFF">
        <w:rPr>
          <w:rFonts w:ascii="Roboto" w:eastAsia="Roboto" w:hAnsi="Roboto" w:cs="Roboto"/>
          <w:sz w:val="21"/>
          <w:szCs w:val="21"/>
        </w:rPr>
        <w:t xml:space="preserve">browsing </w:t>
      </w:r>
      <w:r w:rsidRPr="00700FFF">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6C08032D" w14:textId="29EB8A96"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r w:rsidR="000F7630">
        <w:rPr>
          <w:rFonts w:ascii="Roboto" w:eastAsia="Roboto" w:hAnsi="Roboto" w:cs="Roboto"/>
          <w:color w:val="000000"/>
          <w:sz w:val="21"/>
          <w:szCs w:val="21"/>
        </w:rPr>
        <w:t xml:space="preserve"> </w:t>
      </w:r>
      <w:r w:rsidRPr="00700FFF">
        <w:rPr>
          <w:rFonts w:ascii="Roboto" w:eastAsia="Roboto" w:hAnsi="Roboto" w:cs="Roboto"/>
          <w:color w:val="000000"/>
          <w:sz w:val="21"/>
          <w:szCs w:val="21"/>
        </w:rPr>
        <w:t xml:space="preserve">Knowledge bases can help identify these trackers, as well as consolidating knowledge over time </w:t>
      </w:r>
      <w:r w:rsidR="000F7630">
        <w:rPr>
          <w:rFonts w:ascii="Roboto" w:eastAsia="Roboto" w:hAnsi="Roboto" w:cs="Roboto"/>
          <w:color w:val="000000"/>
          <w:sz w:val="21"/>
          <w:szCs w:val="21"/>
        </w:rPr>
        <w:t>with</w:t>
      </w:r>
      <w:r w:rsidR="000F7630" w:rsidRPr="00700FFF">
        <w:rPr>
          <w:rFonts w:ascii="Roboto" w:eastAsia="Roboto" w:hAnsi="Roboto" w:cs="Roboto"/>
          <w:color w:val="000000"/>
          <w:sz w:val="21"/>
          <w:szCs w:val="21"/>
        </w:rPr>
        <w:t xml:space="preserve"> </w:t>
      </w:r>
      <w:r w:rsidRPr="00700FFF">
        <w:rPr>
          <w:rFonts w:ascii="Roboto" w:eastAsia="Roboto" w:hAnsi="Roboto" w:cs="Roboto"/>
          <w:color w:val="000000"/>
          <w:sz w:val="21"/>
          <w:szCs w:val="21"/>
        </w:rPr>
        <w:t>case-by-case analysis.</w:t>
      </w:r>
    </w:p>
    <w:p w14:paraId="0A6ED5B4" w14:textId="11A958F6" w:rsidR="004B18AB" w:rsidRPr="00700FFF" w:rsidRDefault="000F7630" w:rsidP="00A80534">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The i</w:t>
      </w:r>
      <w:r w:rsidRPr="00700FFF">
        <w:rPr>
          <w:rFonts w:ascii="Roboto" w:eastAsia="Roboto" w:hAnsi="Roboto" w:cs="Roboto"/>
          <w:color w:val="000000"/>
          <w:sz w:val="21"/>
          <w:szCs w:val="21"/>
        </w:rPr>
        <w:t xml:space="preserve">dentification </w:t>
      </w:r>
      <w:r w:rsidR="004B18AB" w:rsidRPr="00700FFF">
        <w:rPr>
          <w:rFonts w:ascii="Roboto" w:eastAsia="Roboto" w:hAnsi="Roboto" w:cs="Roboto"/>
          <w:color w:val="000000"/>
          <w:sz w:val="21"/>
          <w:szCs w:val="21"/>
        </w:rPr>
        <w:t xml:space="preserve">of known trackers </w:t>
      </w:r>
      <w:r>
        <w:rPr>
          <w:rFonts w:ascii="Roboto" w:eastAsia="Roboto" w:hAnsi="Roboto" w:cs="Roboto"/>
          <w:color w:val="000000"/>
          <w:sz w:val="21"/>
          <w:szCs w:val="21"/>
        </w:rPr>
        <w:t xml:space="preserve">from all activated knowledge bases </w:t>
      </w:r>
      <w:r w:rsidR="004B18AB" w:rsidRPr="00700FFF">
        <w:rPr>
          <w:rFonts w:ascii="Roboto" w:eastAsia="Roboto" w:hAnsi="Roboto" w:cs="Roboto"/>
          <w:color w:val="000000"/>
          <w:sz w:val="21"/>
          <w:szCs w:val="21"/>
        </w:rPr>
        <w:t xml:space="preserve">occurs </w:t>
      </w:r>
      <w:r>
        <w:rPr>
          <w:rFonts w:ascii="Roboto" w:eastAsia="Roboto" w:hAnsi="Roboto" w:cs="Roboto"/>
          <w:color w:val="000000"/>
          <w:sz w:val="21"/>
          <w:szCs w:val="21"/>
        </w:rPr>
        <w:t xml:space="preserve">continuously </w:t>
      </w:r>
      <w:r w:rsidR="004B18AB" w:rsidRPr="00700FFF">
        <w:rPr>
          <w:rFonts w:ascii="Roboto" w:eastAsia="Roboto" w:hAnsi="Roboto" w:cs="Roboto"/>
          <w:color w:val="000000"/>
          <w:sz w:val="21"/>
          <w:szCs w:val="21"/>
        </w:rPr>
        <w:t>while browsing</w:t>
      </w:r>
      <w:r>
        <w:rPr>
          <w:rFonts w:ascii="Roboto" w:eastAsia="Roboto" w:hAnsi="Roboto" w:cs="Roboto"/>
          <w:color w:val="000000"/>
          <w:sz w:val="21"/>
          <w:szCs w:val="21"/>
        </w:rPr>
        <w:t xml:space="preserve">. The selection of </w:t>
      </w:r>
      <w:r w:rsidR="004B18AB" w:rsidRPr="00700FFF">
        <w:rPr>
          <w:rFonts w:ascii="Roboto" w:eastAsia="Roboto" w:hAnsi="Roboto" w:cs="Roboto"/>
          <w:color w:val="000000"/>
          <w:sz w:val="21"/>
          <w:szCs w:val="21"/>
        </w:rPr>
        <w:t xml:space="preserve">a cookie or a local storage's key line from cards </w:t>
      </w:r>
      <w:r>
        <w:rPr>
          <w:rFonts w:ascii="Roboto" w:eastAsia="Roboto" w:hAnsi="Roboto" w:cs="Roboto"/>
          <w:color w:val="000000"/>
          <w:sz w:val="21"/>
          <w:szCs w:val="21"/>
        </w:rPr>
        <w:t>of</w:t>
      </w:r>
      <w:r w:rsidRPr="00700FFF">
        <w:rPr>
          <w:rFonts w:ascii="Roboto" w:eastAsia="Roboto" w:hAnsi="Roboto" w:cs="Roboto"/>
          <w:color w:val="000000"/>
          <w:sz w:val="21"/>
          <w:szCs w:val="21"/>
        </w:rPr>
        <w:t xml:space="preserve"> </w:t>
      </w:r>
      <w:r w:rsidR="004B18AB" w:rsidRPr="00700FFF">
        <w:rPr>
          <w:rFonts w:ascii="Roboto" w:eastAsia="Roboto" w:hAnsi="Roboto" w:cs="Roboto"/>
          <w:color w:val="000000"/>
          <w:sz w:val="21"/>
          <w:szCs w:val="21"/>
        </w:rPr>
        <w:t xml:space="preserve">the logger panel </w:t>
      </w:r>
      <w:r>
        <w:rPr>
          <w:rFonts w:ascii="Roboto" w:eastAsia="Roboto" w:hAnsi="Roboto" w:cs="Roboto"/>
          <w:color w:val="000000"/>
          <w:sz w:val="21"/>
          <w:szCs w:val="21"/>
        </w:rPr>
        <w:t>displays details information of a matching entries in all databases</w:t>
      </w:r>
      <w:r w:rsidR="004B18AB" w:rsidRPr="00700FFF">
        <w:rPr>
          <w:rFonts w:ascii="Roboto" w:eastAsia="Roboto" w:hAnsi="Roboto" w:cs="Roboto"/>
          <w:color w:val="000000"/>
          <w:sz w:val="21"/>
          <w:szCs w:val="21"/>
        </w:rPr>
        <w:t>.</w:t>
      </w:r>
    </w:p>
    <w:p w14:paraId="590913B6"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This same information is also accessible in </w:t>
      </w:r>
      <w:r w:rsidRPr="00700FFF">
        <w:rPr>
          <w:rFonts w:ascii="Roboto" w:eastAsia="Roboto" w:hAnsi="Roboto" w:cs="Roboto"/>
          <w:b/>
          <w:color w:val="000000"/>
          <w:sz w:val="21"/>
          <w:szCs w:val="21"/>
        </w:rPr>
        <w:t>More details</w:t>
      </w:r>
      <w:r w:rsidRPr="00700FFF">
        <w:rPr>
          <w:rFonts w:ascii="Roboto" w:eastAsia="Roboto" w:hAnsi="Roboto" w:cs="Roboto"/>
          <w:color w:val="000000"/>
          <w:sz w:val="21"/>
          <w:szCs w:val="21"/>
        </w:rPr>
        <w:t xml:space="preserve"> while assessing the legal </w:t>
      </w:r>
      <w:r w:rsidRPr="00700FFF">
        <w:rPr>
          <w:rFonts w:ascii="Roboto" w:eastAsia="Roboto" w:hAnsi="Roboto" w:cs="Roboto"/>
          <w:sz w:val="21"/>
          <w:szCs w:val="21"/>
        </w:rPr>
        <w:t>compliance</w:t>
      </w:r>
      <w:r w:rsidRPr="00700FFF">
        <w:rPr>
          <w:rFonts w:ascii="Roboto" w:eastAsia="Roboto" w:hAnsi="Roboto" w:cs="Roboto"/>
          <w:color w:val="000000"/>
          <w:sz w:val="21"/>
          <w:szCs w:val="21"/>
        </w:rPr>
        <w:t xml:space="preserve"> of an analysis. The expansion panel </w:t>
      </w:r>
      <w:r w:rsidRPr="00700FFF">
        <w:rPr>
          <w:rFonts w:ascii="Roboto" w:eastAsia="Roboto" w:hAnsi="Roboto" w:cs="Roboto"/>
          <w:b/>
          <w:color w:val="000000"/>
          <w:sz w:val="21"/>
          <w:szCs w:val="21"/>
        </w:rPr>
        <w:t>Add this item to a knowledge base</w:t>
      </w:r>
      <w:r w:rsidRPr="00700FFF">
        <w:rPr>
          <w:rFonts w:ascii="Roboto" w:eastAsia="Roboto" w:hAnsi="Roboto" w:cs="Roboto"/>
          <w:color w:val="000000"/>
          <w:sz w:val="21"/>
          <w:szCs w:val="21"/>
        </w:rPr>
        <w:t> also permits adding yet unknown trackers for their later assessment.</w:t>
      </w:r>
    </w:p>
    <w:p w14:paraId="4C46053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Finally, the full content of knowledge is accessible through </w:t>
      </w:r>
      <w:r w:rsidRPr="00700FFF">
        <w:rPr>
          <w:rFonts w:ascii="inherit" w:eastAsia="inherit" w:hAnsi="inherit" w:cs="inherit"/>
          <w:smallCaps/>
          <w:color w:val="000000"/>
          <w:sz w:val="21"/>
          <w:szCs w:val="21"/>
        </w:rPr>
        <w:t> KNOWLEDGE BASE</w:t>
      </w:r>
      <w:r w:rsidRPr="00700FFF">
        <w:rPr>
          <w:rFonts w:ascii="Roboto" w:eastAsia="Roboto" w:hAnsi="Roboto" w:cs="Roboto"/>
          <w:color w:val="000000"/>
          <w:sz w:val="21"/>
          <w:szCs w:val="21"/>
        </w:rPr>
        <w:t> in the </w:t>
      </w:r>
      <w:r w:rsidRPr="00700FFF">
        <w:rPr>
          <w:rFonts w:ascii="Roboto" w:eastAsia="Roboto" w:hAnsi="Roboto" w:cs="Roboto"/>
          <w:b/>
          <w:color w:val="000000"/>
          <w:sz w:val="21"/>
          <w:szCs w:val="21"/>
        </w:rPr>
        <w:t>Editor</w:t>
      </w:r>
      <w:r w:rsidRPr="00700FFF">
        <w:rPr>
          <w:rFonts w:ascii="Roboto" w:eastAsia="Roboto" w:hAnsi="Roboto" w:cs="Roboto"/>
          <w:color w:val="000000"/>
          <w:sz w:val="21"/>
          <w:szCs w:val="21"/>
        </w:rPr>
        <w:t> category on the left side navigation bar.</w:t>
      </w:r>
    </w:p>
    <w:p w14:paraId="354399A7" w14:textId="28C69894" w:rsidR="004B18AB" w:rsidRPr="009E2DB3" w:rsidRDefault="000F7630" w:rsidP="009E2DB3">
      <w:pPr>
        <w:pStyle w:val="Titre2"/>
        <w:ind w:left="578" w:hanging="578"/>
      </w:pPr>
      <w:bookmarkStart w:id="30" w:name="_Toc169083261"/>
      <w:r>
        <w:t>Viewing and e</w:t>
      </w:r>
      <w:r w:rsidRPr="009E2DB3">
        <w:t xml:space="preserve">diting </w:t>
      </w:r>
      <w:r w:rsidR="004B18AB" w:rsidRPr="009E2DB3">
        <w:t>a knowledge base</w:t>
      </w:r>
      <w:bookmarkEnd w:id="30"/>
    </w:p>
    <w:p w14:paraId="7D6A60C0" w14:textId="33A8538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knowledge base is identified by a name</w:t>
      </w:r>
      <w:r w:rsidR="005E0508">
        <w:rPr>
          <w:rFonts w:ascii="Roboto" w:eastAsia="Roboto" w:hAnsi="Roboto" w:cs="Roboto"/>
          <w:color w:val="000000"/>
          <w:sz w:val="21"/>
          <w:szCs w:val="21"/>
        </w:rPr>
        <w:t xml:space="preserve"> and</w:t>
      </w:r>
      <w:r w:rsidRPr="00700FFF">
        <w:rPr>
          <w:rFonts w:ascii="Roboto" w:eastAsia="Roboto" w:hAnsi="Roboto" w:cs="Roboto"/>
          <w:color w:val="000000"/>
          <w:sz w:val="21"/>
          <w:szCs w:val="21"/>
        </w:rPr>
        <w:t xml:space="preserve"> an author. It is</w:t>
      </w:r>
      <w:r w:rsidR="005E0508">
        <w:rPr>
          <w:rFonts w:ascii="Roboto" w:eastAsia="Roboto" w:hAnsi="Roboto" w:cs="Roboto"/>
          <w:color w:val="000000"/>
          <w:sz w:val="21"/>
          <w:szCs w:val="21"/>
        </w:rPr>
        <w:t xml:space="preserve"> associated to a level of trust and</w:t>
      </w:r>
      <w:r w:rsidRPr="00700FFF">
        <w:rPr>
          <w:rFonts w:ascii="Roboto" w:eastAsia="Roboto" w:hAnsi="Roboto" w:cs="Roboto"/>
          <w:color w:val="000000"/>
          <w:sz w:val="21"/>
          <w:szCs w:val="21"/>
        </w:rPr>
        <w:t xml:space="preserve"> composed </w:t>
      </w:r>
      <w:r w:rsidRPr="00700FFF">
        <w:rPr>
          <w:rFonts w:ascii="Roboto" w:eastAsia="Roboto" w:hAnsi="Roboto" w:cs="Roboto"/>
          <w:sz w:val="21"/>
          <w:szCs w:val="21"/>
        </w:rPr>
        <w:t xml:space="preserve">of </w:t>
      </w:r>
      <w:r w:rsidRPr="00700FFF">
        <w:rPr>
          <w:rFonts w:ascii="Roboto" w:eastAsia="Roboto" w:hAnsi="Roboto" w:cs="Roboto"/>
          <w:color w:val="000000"/>
          <w:sz w:val="21"/>
          <w:szCs w:val="21"/>
        </w:rPr>
        <w:t>a set of entries which can target either cookies or key in local storage.</w:t>
      </w:r>
      <w:r w:rsidR="000F7630">
        <w:rPr>
          <w:rFonts w:ascii="Roboto" w:eastAsia="Roboto" w:hAnsi="Roboto" w:cs="Roboto"/>
          <w:color w:val="000000"/>
          <w:sz w:val="21"/>
          <w:szCs w:val="21"/>
        </w:rPr>
        <w:t xml:space="preserve"> It can be uses or not for the identification of matching entries during browsing and analy</w:t>
      </w:r>
      <w:r w:rsidR="00FD1532">
        <w:rPr>
          <w:rFonts w:ascii="Roboto" w:eastAsia="Roboto" w:hAnsi="Roboto" w:cs="Roboto"/>
          <w:color w:val="000000"/>
          <w:sz w:val="21"/>
          <w:szCs w:val="21"/>
        </w:rPr>
        <w:t>s</w:t>
      </w:r>
      <w:r w:rsidR="000F7630">
        <w:rPr>
          <w:rFonts w:ascii="Roboto" w:eastAsia="Roboto" w:hAnsi="Roboto" w:cs="Roboto"/>
          <w:color w:val="000000"/>
          <w:sz w:val="21"/>
          <w:szCs w:val="21"/>
        </w:rPr>
        <w:t>ing.</w:t>
      </w:r>
    </w:p>
    <w:p w14:paraId="750E91B8" w14:textId="42478CA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following table details the purpose of each element in the </w:t>
      </w:r>
      <w:r w:rsidRPr="00700FFF">
        <w:rPr>
          <w:rFonts w:ascii="inherit" w:eastAsia="inherit" w:hAnsi="inherit" w:cs="inherit"/>
          <w:smallCaps/>
          <w:color w:val="000000"/>
          <w:sz w:val="21"/>
          <w:szCs w:val="21"/>
        </w:rPr>
        <w:t>KNOWLEDGE BASE</w:t>
      </w:r>
      <w:r w:rsidRPr="00700FFF">
        <w:rPr>
          <w:rFonts w:ascii="Roboto" w:eastAsia="Roboto" w:hAnsi="Roboto" w:cs="Roboto"/>
          <w:color w:val="000000"/>
          <w:sz w:val="21"/>
          <w:szCs w:val="21"/>
        </w:rPr>
        <w:t> section</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4B18AB" w:rsidRPr="00700FFF" w14:paraId="3D05CC61"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By default, the website auditing tool contains no knowledge base. Users can either create a new one, select a name and the appropriate category (</w:t>
            </w:r>
            <w:r w:rsidRPr="00700FFF">
              <w:rPr>
                <w:rFonts w:ascii="Roboto" w:eastAsia="Roboto" w:hAnsi="Roboto" w:cs="Roboto"/>
                <w:i/>
                <w:sz w:val="21"/>
                <w:szCs w:val="21"/>
              </w:rPr>
              <w:t>Cookie</w:t>
            </w:r>
            <w:r w:rsidRPr="00700FFF">
              <w:rPr>
                <w:rFonts w:ascii="Roboto" w:eastAsia="Roboto" w:hAnsi="Roboto" w:cs="Roboto"/>
                <w:sz w:val="21"/>
                <w:szCs w:val="21"/>
              </w:rPr>
              <w:t> or </w:t>
            </w:r>
            <w:r w:rsidRPr="00700FFF">
              <w:rPr>
                <w:rFonts w:ascii="Roboto" w:eastAsia="Roboto" w:hAnsi="Roboto" w:cs="Roboto"/>
                <w:i/>
                <w:sz w:val="21"/>
                <w:szCs w:val="21"/>
              </w:rPr>
              <w:t>Local Storage</w:t>
            </w:r>
            <w:r w:rsidRPr="00700FFF">
              <w:rPr>
                <w:rFonts w:ascii="Roboto" w:eastAsia="Roboto" w:hAnsi="Roboto" w:cs="Roboto"/>
                <w:sz w:val="21"/>
                <w:szCs w:val="21"/>
              </w:rPr>
              <w:t>).</w:t>
            </w:r>
          </w:p>
        </w:tc>
      </w:tr>
      <w:tr w:rsidR="004B18AB" w:rsidRPr="00700FFF" w14:paraId="27FFEDA6"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They can also import existing databases in json format that have been already created by others through the website auditing tool.</w:t>
            </w:r>
          </w:p>
        </w:tc>
      </w:tr>
      <w:tr w:rsidR="004B18AB" w:rsidRPr="00700FFF" w14:paraId="752B9110"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Finally, they can export all databases contained in this tool through a json-format file, for sharing or archiving purposes.</w:t>
            </w:r>
          </w:p>
        </w:tc>
      </w:tr>
    </w:tbl>
    <w:p w14:paraId="1E2D8C35" w14:textId="77777777" w:rsidR="005E0508" w:rsidRDefault="005E0508" w:rsidP="00A80534">
      <w:pPr>
        <w:pBdr>
          <w:top w:val="nil"/>
          <w:left w:val="nil"/>
          <w:bottom w:val="nil"/>
          <w:right w:val="nil"/>
          <w:between w:val="nil"/>
        </w:pBdr>
        <w:rPr>
          <w:rFonts w:ascii="Roboto" w:eastAsia="Roboto" w:hAnsi="Roboto" w:cs="Roboto"/>
          <w:color w:val="000000"/>
          <w:sz w:val="21"/>
          <w:szCs w:val="21"/>
        </w:rPr>
      </w:pPr>
    </w:p>
    <w:p w14:paraId="24D5C951" w14:textId="15869EB0" w:rsidR="001D613E" w:rsidRDefault="001D613E" w:rsidP="00A80534">
      <w:pPr>
        <w:pBdr>
          <w:top w:val="nil"/>
          <w:left w:val="nil"/>
          <w:bottom w:val="nil"/>
          <w:right w:val="nil"/>
          <w:between w:val="nil"/>
        </w:pBdr>
        <w:rPr>
          <w:rFonts w:ascii="Roboto" w:eastAsia="Roboto" w:hAnsi="Roboto" w:cs="Roboto"/>
          <w:color w:val="000000"/>
          <w:sz w:val="21"/>
          <w:szCs w:val="21"/>
        </w:rPr>
      </w:pPr>
      <w:r w:rsidRPr="00700FFF">
        <w:rPr>
          <w:rFonts w:ascii="Roboto" w:eastAsia="Roboto" w:hAnsi="Roboto" w:cs="Roboto"/>
          <w:color w:val="000000"/>
          <w:sz w:val="21"/>
          <w:szCs w:val="21"/>
        </w:rPr>
        <w:t xml:space="preserve">Database </w:t>
      </w:r>
      <w:r>
        <w:rPr>
          <w:rFonts w:ascii="Roboto" w:eastAsia="Roboto" w:hAnsi="Roboto" w:cs="Roboto"/>
          <w:color w:val="000000"/>
          <w:sz w:val="21"/>
          <w:szCs w:val="21"/>
        </w:rPr>
        <w:t xml:space="preserve">and database entries </w:t>
      </w:r>
      <w:r w:rsidRPr="00700FFF">
        <w:rPr>
          <w:rFonts w:ascii="Roboto" w:eastAsia="Roboto" w:hAnsi="Roboto" w:cs="Roboto"/>
          <w:color w:val="000000"/>
          <w:sz w:val="21"/>
          <w:szCs w:val="21"/>
        </w:rPr>
        <w:t xml:space="preserve">can be individually managed through </w:t>
      </w:r>
      <w:r>
        <w:rPr>
          <w:rFonts w:ascii="Roboto" w:eastAsia="Roboto" w:hAnsi="Roboto" w:cs="Roboto"/>
          <w:color w:val="000000"/>
          <w:sz w:val="21"/>
          <w:szCs w:val="21"/>
        </w:rPr>
        <w:t xml:space="preserve">a </w:t>
      </w:r>
      <w:r w:rsidRPr="00700FFF">
        <w:rPr>
          <w:rFonts w:ascii="Roboto" w:eastAsia="Roboto" w:hAnsi="Roboto" w:cs="Roboto"/>
          <w:color w:val="000000"/>
          <w:sz w:val="21"/>
          <w:szCs w:val="21"/>
        </w:rPr>
        <w:t>set of buttons , which respectively allow viewing, downloading, duplicating or removing the selected entry.</w:t>
      </w:r>
    </w:p>
    <w:p w14:paraId="54C5B9ED" w14:textId="45ABE42D" w:rsidR="00B03F1E" w:rsidRPr="00700FFF" w:rsidRDefault="00B03F1E" w:rsidP="00B03F1E">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Databases are associated to a level of certainty (</w:t>
      </w:r>
      <w:r w:rsidRPr="008C0B2A">
        <w:rPr>
          <w:rFonts w:ascii="Roboto" w:eastAsia="Roboto" w:hAnsi="Roboto" w:cs="Roboto"/>
          <w:color w:val="000000"/>
          <w:sz w:val="21"/>
          <w:szCs w:val="21"/>
        </w:rPr>
        <w:t>Validated/reliable/informative</w:t>
      </w:r>
      <w:r>
        <w:rPr>
          <w:rFonts w:ascii="Roboto" w:eastAsia="Roboto" w:hAnsi="Roboto" w:cs="Roboto"/>
          <w:color w:val="000000"/>
          <w:sz w:val="21"/>
          <w:szCs w:val="21"/>
        </w:rPr>
        <w:t>) and a colour, that can help conducting assessment for each tracker.</w:t>
      </w:r>
    </w:p>
    <w:p w14:paraId="770A9F99" w14:textId="77777777" w:rsidR="00B03F1E" w:rsidRDefault="00B03F1E" w:rsidP="00A80534">
      <w:pPr>
        <w:pBdr>
          <w:top w:val="nil"/>
          <w:left w:val="nil"/>
          <w:bottom w:val="nil"/>
          <w:right w:val="nil"/>
          <w:between w:val="nil"/>
        </w:pBdr>
        <w:rPr>
          <w:rFonts w:ascii="Roboto" w:eastAsia="Roboto" w:hAnsi="Roboto" w:cs="Roboto"/>
          <w:color w:val="000000"/>
          <w:sz w:val="21"/>
          <w:szCs w:val="21"/>
        </w:rPr>
      </w:pPr>
    </w:p>
    <w:p w14:paraId="123364F5" w14:textId="77777777" w:rsidR="004B18AB" w:rsidRPr="009E2DB3" w:rsidRDefault="004B18AB" w:rsidP="000E6F52">
      <w:pPr>
        <w:pStyle w:val="Titre3"/>
      </w:pPr>
      <w:bookmarkStart w:id="31" w:name="_Toc169083262"/>
      <w:r w:rsidRPr="009E2DB3">
        <w:t>Cookie entries</w:t>
      </w:r>
      <w:bookmarkEnd w:id="31"/>
    </w:p>
    <w:p w14:paraId="58B4C97E" w14:textId="0D4FFFFC"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w:t>
      </w:r>
      <w:r w:rsidR="005E0508">
        <w:rPr>
          <w:rFonts w:ascii="Roboto" w:eastAsia="Roboto" w:hAnsi="Roboto" w:cs="Roboto"/>
          <w:color w:val="000000"/>
          <w:sz w:val="21"/>
          <w:szCs w:val="21"/>
        </w:rPr>
        <w:t>“view”</w:t>
      </w:r>
      <w:r w:rsidRPr="00700FFF">
        <w:rPr>
          <w:rFonts w:ascii="Roboto" w:eastAsia="Roboto" w:hAnsi="Roboto" w:cs="Roboto"/>
          <w:color w:val="000000"/>
          <w:sz w:val="21"/>
          <w:szCs w:val="21"/>
        </w:rPr>
        <w:t xml:space="preserve"> button on a cookie knowledge base gives a </w:t>
      </w:r>
      <w:r w:rsidR="005E0508">
        <w:rPr>
          <w:rFonts w:ascii="Roboto" w:eastAsia="Roboto" w:hAnsi="Roboto" w:cs="Roboto"/>
          <w:color w:val="000000"/>
          <w:sz w:val="21"/>
          <w:szCs w:val="21"/>
        </w:rPr>
        <w:t>complete</w:t>
      </w:r>
      <w:r w:rsidR="005E0508" w:rsidRPr="00700FFF">
        <w:rPr>
          <w:rFonts w:ascii="Roboto" w:eastAsia="Roboto" w:hAnsi="Roboto" w:cs="Roboto"/>
          <w:color w:val="000000"/>
          <w:sz w:val="21"/>
          <w:szCs w:val="21"/>
        </w:rPr>
        <w:t xml:space="preserve"> </w:t>
      </w:r>
      <w:r w:rsidR="005E0508">
        <w:rPr>
          <w:rFonts w:ascii="Roboto" w:eastAsia="Roboto" w:hAnsi="Roboto" w:cs="Roboto"/>
          <w:color w:val="000000"/>
          <w:sz w:val="21"/>
          <w:szCs w:val="21"/>
        </w:rPr>
        <w:t xml:space="preserve">view </w:t>
      </w:r>
      <w:r w:rsidRPr="00700FFF">
        <w:rPr>
          <w:rFonts w:ascii="Roboto" w:eastAsia="Roboto" w:hAnsi="Roboto" w:cs="Roboto"/>
          <w:color w:val="000000"/>
          <w:sz w:val="21"/>
          <w:szCs w:val="21"/>
        </w:rPr>
        <w:t>of all entries contained in it, categorized by their domain, name and category.</w:t>
      </w:r>
    </w:p>
    <w:p w14:paraId="2AA2D359" w14:textId="476C0C5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lastRenderedPageBreak/>
        <w:t>A click on a cookie knowledge entry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4B18AB" w:rsidRPr="00700FFF" w14:paraId="5714A8B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4B18AB" w:rsidRPr="00700FFF" w:rsidRDefault="004B18AB" w:rsidP="00A80534">
            <w:pPr>
              <w:rPr>
                <w:rFonts w:ascii="Roboto" w:eastAsia="Roboto" w:hAnsi="Roboto" w:cs="Roboto"/>
                <w:sz w:val="21"/>
                <w:szCs w:val="21"/>
              </w:rPr>
            </w:pPr>
            <w:r w:rsidRPr="000E6F52">
              <w:rPr>
                <w:rFonts w:ascii="Roboto" w:eastAsia="Roboto" w:hAnsi="Roboto" w:cs="Roboto"/>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3F064B2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URL (</w:t>
            </w:r>
            <w:r w:rsidRPr="00700FFF">
              <w:rPr>
                <w:rFonts w:ascii="Roboto" w:eastAsia="Roboto" w:hAnsi="Roboto" w:cs="Roboto"/>
                <w:i/>
                <w:sz w:val="21"/>
                <w:szCs w:val="21"/>
              </w:rPr>
              <w:t>first party</w:t>
            </w:r>
            <w:r w:rsidRPr="00700FFF">
              <w:rPr>
                <w:rFonts w:ascii="Roboto" w:eastAsia="Roboto" w:hAnsi="Roboto" w:cs="Roboto"/>
                <w:sz w:val="21"/>
                <w:szCs w:val="21"/>
              </w:rPr>
              <w:t>) and the domain is not relevant information, then the expected entry is "*".</w:t>
            </w:r>
          </w:p>
        </w:tc>
      </w:tr>
      <w:tr w:rsidR="004B18AB" w:rsidRPr="00700FFF" w14:paraId="63B84A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4B18AB" w:rsidRPr="00700FFF" w14:paraId="76585221"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1E20D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57D4CA5B"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94FCD2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 to this cookie.</w:t>
            </w:r>
          </w:p>
        </w:tc>
      </w:tr>
      <w:tr w:rsidR="004B18AB" w:rsidRPr="00700FFF" w14:paraId="1B3214D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11AC1E5A" w14:textId="220B6983" w:rsidR="008021FE"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entry of the displayed form can be edited with a click. Finally, new entries can be added </w:t>
      </w:r>
      <w:r w:rsidR="00703D3D" w:rsidRPr="00700FFF">
        <w:rPr>
          <w:rFonts w:ascii="Roboto" w:eastAsia="Roboto" w:hAnsi="Roboto" w:cs="Roboto"/>
          <w:color w:val="000000"/>
          <w:sz w:val="21"/>
          <w:szCs w:val="21"/>
        </w:rPr>
        <w:t>with New</w:t>
      </w:r>
      <w:r w:rsidRPr="00700FFF">
        <w:rPr>
          <w:rFonts w:ascii="inherit" w:eastAsia="inherit" w:hAnsi="inherit" w:cs="inherit"/>
          <w:color w:val="000000"/>
          <w:sz w:val="21"/>
          <w:szCs w:val="21"/>
        </w:rPr>
        <w:t xml:space="preserve"> cookie entry</w:t>
      </w:r>
      <w:r w:rsidRPr="00700FFF">
        <w:rPr>
          <w:rFonts w:ascii="Roboto" w:eastAsia="Roboto" w:hAnsi="Roboto" w:cs="Roboto"/>
          <w:color w:val="000000"/>
          <w:sz w:val="21"/>
          <w:szCs w:val="21"/>
        </w:rPr>
        <w:t>.</w:t>
      </w:r>
    </w:p>
    <w:p w14:paraId="5291C66E" w14:textId="77777777" w:rsidR="004B18AB" w:rsidRPr="009E2DB3" w:rsidRDefault="004B18AB" w:rsidP="000E6F52">
      <w:pPr>
        <w:pStyle w:val="Titre3"/>
      </w:pPr>
      <w:bookmarkStart w:id="32" w:name="_Toc169083264"/>
      <w:r w:rsidRPr="009E2DB3">
        <w:t>Local storage entries</w:t>
      </w:r>
      <w:bookmarkEnd w:id="32"/>
    </w:p>
    <w:p w14:paraId="3D763BB5" w14:textId="710B0E52" w:rsidR="004B18AB" w:rsidRPr="00700FFF" w:rsidRDefault="00D4482C"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w:t>
      </w:r>
      <w:r>
        <w:rPr>
          <w:rFonts w:ascii="Roboto" w:eastAsia="Roboto" w:hAnsi="Roboto" w:cs="Roboto"/>
          <w:color w:val="000000"/>
          <w:sz w:val="21"/>
          <w:szCs w:val="21"/>
        </w:rPr>
        <w:t>“view”</w:t>
      </w:r>
      <w:r w:rsidRPr="00700FFF">
        <w:rPr>
          <w:rFonts w:ascii="Roboto" w:eastAsia="Roboto" w:hAnsi="Roboto" w:cs="Roboto"/>
          <w:color w:val="000000"/>
          <w:sz w:val="21"/>
          <w:szCs w:val="21"/>
        </w:rPr>
        <w:t xml:space="preserve"> button on a </w:t>
      </w:r>
      <w:r>
        <w:rPr>
          <w:rFonts w:ascii="Roboto" w:eastAsia="Roboto" w:hAnsi="Roboto" w:cs="Roboto"/>
          <w:color w:val="000000"/>
          <w:sz w:val="21"/>
          <w:szCs w:val="21"/>
        </w:rPr>
        <w:t>local storage</w:t>
      </w:r>
      <w:r w:rsidRPr="00700FFF">
        <w:rPr>
          <w:rFonts w:ascii="Roboto" w:eastAsia="Roboto" w:hAnsi="Roboto" w:cs="Roboto"/>
          <w:color w:val="000000"/>
          <w:sz w:val="21"/>
          <w:szCs w:val="21"/>
        </w:rPr>
        <w:t xml:space="preserve"> knowledge base gives a </w:t>
      </w:r>
      <w:r>
        <w:rPr>
          <w:rFonts w:ascii="Roboto" w:eastAsia="Roboto" w:hAnsi="Roboto" w:cs="Roboto"/>
          <w:color w:val="000000"/>
          <w:sz w:val="21"/>
          <w:szCs w:val="21"/>
        </w:rPr>
        <w:t>complete</w:t>
      </w:r>
      <w:r w:rsidRPr="00700FFF">
        <w:rPr>
          <w:rFonts w:ascii="Roboto" w:eastAsia="Roboto" w:hAnsi="Roboto" w:cs="Roboto"/>
          <w:color w:val="000000"/>
          <w:sz w:val="21"/>
          <w:szCs w:val="21"/>
        </w:rPr>
        <w:t xml:space="preserve"> </w:t>
      </w:r>
      <w:r>
        <w:rPr>
          <w:rFonts w:ascii="Roboto" w:eastAsia="Roboto" w:hAnsi="Roboto" w:cs="Roboto"/>
          <w:color w:val="000000"/>
          <w:sz w:val="21"/>
          <w:szCs w:val="21"/>
        </w:rPr>
        <w:t xml:space="preserve">view </w:t>
      </w:r>
      <w:r w:rsidRPr="00700FFF">
        <w:rPr>
          <w:rFonts w:ascii="Roboto" w:eastAsia="Roboto" w:hAnsi="Roboto" w:cs="Roboto"/>
          <w:color w:val="000000"/>
          <w:sz w:val="21"/>
          <w:szCs w:val="21"/>
        </w:rPr>
        <w:t>of all entries contained in it</w:t>
      </w:r>
      <w:r w:rsidR="00CD19BA">
        <w:rPr>
          <w:rFonts w:ascii="Roboto" w:eastAsia="Roboto" w:hAnsi="Roboto" w:cs="Roboto"/>
          <w:color w:val="000000"/>
          <w:sz w:val="21"/>
          <w:szCs w:val="21"/>
        </w:rPr>
        <w:t>. These</w:t>
      </w:r>
      <w:r w:rsidR="004B18AB" w:rsidRPr="00700FFF">
        <w:rPr>
          <w:rFonts w:ascii="Roboto" w:eastAsia="Roboto" w:hAnsi="Roboto" w:cs="Roboto"/>
          <w:color w:val="000000"/>
          <w:sz w:val="21"/>
          <w:szCs w:val="21"/>
        </w:rPr>
        <w:t xml:space="preserve"> entries operate in a similar manner than cookies. </w:t>
      </w:r>
      <w:r w:rsidR="00703D3D" w:rsidRPr="00700FFF">
        <w:rPr>
          <w:rFonts w:ascii="Roboto" w:eastAsia="Roboto" w:hAnsi="Roboto" w:cs="Roboto"/>
          <w:color w:val="000000"/>
          <w:sz w:val="21"/>
          <w:szCs w:val="21"/>
        </w:rPr>
        <w:t>However,</w:t>
      </w:r>
      <w:r w:rsidR="004B18AB" w:rsidRPr="00700FFF">
        <w:rPr>
          <w:rFonts w:ascii="Roboto" w:eastAsia="Roboto" w:hAnsi="Roboto" w:cs="Roboto"/>
          <w:color w:val="000000"/>
          <w:sz w:val="21"/>
          <w:szCs w:val="21"/>
        </w:rPr>
        <w:t xml:space="preserve"> this deposit can only occur through scripts.</w:t>
      </w:r>
    </w:p>
    <w:p w14:paraId="7BDD6F1C" w14:textId="7E0FB3C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key of a local storage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4B18AB" w:rsidRPr="00700FFF" w14:paraId="5DC8E0A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4B18AB" w:rsidRPr="00700FFF" w:rsidRDefault="004B18AB" w:rsidP="00A80534">
            <w:pPr>
              <w:rPr>
                <w:rFonts w:ascii="Roboto" w:eastAsia="Roboto" w:hAnsi="Roboto" w:cs="Roboto"/>
                <w:sz w:val="21"/>
                <w:szCs w:val="21"/>
              </w:rPr>
            </w:pPr>
            <w:r w:rsidRPr="000E6F52">
              <w:rPr>
                <w:rFonts w:ascii="Roboto" w:eastAsia="Roboto" w:hAnsi="Roboto" w:cs="Roboto"/>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746EE790"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key value of this entry. Use of wildcards (*) is also accepted. If a cookie is named "RTB_1234" and "RTB_5678", the expected input is "RTB_*".</w:t>
            </w:r>
          </w:p>
        </w:tc>
      </w:tr>
      <w:tr w:rsidR="004B18AB" w:rsidRPr="00700FFF" w14:paraId="17361E67"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4B18AB" w:rsidRPr="00700FFF" w14:paraId="5061071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CFCE30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lastRenderedPageBreak/>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26D541B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E3FD189"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refers to this entry.</w:t>
            </w:r>
          </w:p>
        </w:tc>
      </w:tr>
      <w:tr w:rsidR="004B18AB" w:rsidRPr="00700FFF" w14:paraId="6E39D903"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3C474765" w14:textId="77777777" w:rsidR="004B18AB"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also be edited with a click on the information. New entries can be added with </w:t>
      </w:r>
      <w:r w:rsidRPr="00700FFF">
        <w:rPr>
          <w:rFonts w:ascii="inherit" w:eastAsia="inherit" w:hAnsi="inherit" w:cs="inherit"/>
          <w:color w:val="000000"/>
          <w:sz w:val="21"/>
          <w:szCs w:val="21"/>
        </w:rPr>
        <w:t> New local storage entry</w:t>
      </w:r>
      <w:r w:rsidRPr="00700FFF">
        <w:rPr>
          <w:rFonts w:ascii="Roboto" w:eastAsia="Roboto" w:hAnsi="Roboto" w:cs="Roboto"/>
          <w:color w:val="000000"/>
          <w:sz w:val="21"/>
          <w:szCs w:val="21"/>
        </w:rPr>
        <w:t>.</w:t>
      </w:r>
    </w:p>
    <w:p w14:paraId="596FC610" w14:textId="467111F2" w:rsidR="001D613E" w:rsidRPr="009E2DB3" w:rsidRDefault="001D613E" w:rsidP="001D613E">
      <w:pPr>
        <w:pStyle w:val="Titre2"/>
        <w:ind w:left="578" w:hanging="578"/>
      </w:pPr>
      <w:r>
        <w:t xml:space="preserve">Updating a </w:t>
      </w:r>
      <w:r w:rsidR="00C03B74">
        <w:t>D</w:t>
      </w:r>
      <w:r>
        <w:t>atabase</w:t>
      </w:r>
      <w:r w:rsidRPr="009E2DB3">
        <w:t xml:space="preserve"> </w:t>
      </w:r>
    </w:p>
    <w:p w14:paraId="7BA95F42" w14:textId="7ACA4D4C" w:rsidR="001D613E" w:rsidRDefault="001D613E" w:rsidP="00A80534">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 xml:space="preserve">Each single database can </w:t>
      </w:r>
      <w:r w:rsidR="000F7630">
        <w:rPr>
          <w:rFonts w:ascii="Roboto" w:eastAsia="Roboto" w:hAnsi="Roboto" w:cs="Roboto"/>
          <w:color w:val="000000"/>
          <w:sz w:val="21"/>
          <w:szCs w:val="21"/>
        </w:rPr>
        <w:t>be</w:t>
      </w:r>
      <w:r>
        <w:rPr>
          <w:rFonts w:ascii="Roboto" w:eastAsia="Roboto" w:hAnsi="Roboto" w:cs="Roboto"/>
          <w:color w:val="000000"/>
          <w:sz w:val="21"/>
          <w:szCs w:val="21"/>
        </w:rPr>
        <w:t xml:space="preserve"> merged with other exported database using the </w:t>
      </w:r>
      <w:r w:rsidRPr="000E6F52">
        <w:rPr>
          <w:rFonts w:ascii="Roboto" w:eastAsia="Roboto" w:hAnsi="Roboto" w:cs="Roboto"/>
          <w:i/>
          <w:iCs/>
          <w:color w:val="000000"/>
          <w:sz w:val="21"/>
          <w:szCs w:val="21"/>
        </w:rPr>
        <w:t>update database</w:t>
      </w:r>
      <w:r>
        <w:rPr>
          <w:rFonts w:ascii="Roboto" w:eastAsia="Roboto" w:hAnsi="Roboto" w:cs="Roboto"/>
          <w:color w:val="000000"/>
          <w:sz w:val="21"/>
          <w:szCs w:val="21"/>
        </w:rPr>
        <w:t xml:space="preserve"> </w:t>
      </w:r>
      <w:r w:rsidR="000F7630">
        <w:rPr>
          <w:rFonts w:ascii="Roboto" w:eastAsia="Roboto" w:hAnsi="Roboto" w:cs="Roboto"/>
          <w:color w:val="000000"/>
          <w:sz w:val="21"/>
          <w:szCs w:val="21"/>
        </w:rPr>
        <w:t xml:space="preserve">function </w:t>
      </w:r>
      <w:r>
        <w:rPr>
          <w:rFonts w:ascii="Roboto" w:eastAsia="Roboto" w:hAnsi="Roboto" w:cs="Roboto"/>
          <w:color w:val="000000"/>
          <w:sz w:val="21"/>
          <w:szCs w:val="21"/>
        </w:rPr>
        <w:t xml:space="preserve">in the view interface. </w:t>
      </w:r>
      <w:r w:rsidR="005447E8">
        <w:rPr>
          <w:rFonts w:ascii="Roboto" w:eastAsia="Roboto" w:hAnsi="Roboto" w:cs="Roboto"/>
          <w:color w:val="000000"/>
          <w:sz w:val="21"/>
          <w:szCs w:val="21"/>
        </w:rPr>
        <w:t>By s</w:t>
      </w:r>
      <w:r w:rsidR="000F7630">
        <w:rPr>
          <w:rFonts w:ascii="Roboto" w:eastAsia="Roboto" w:hAnsi="Roboto" w:cs="Roboto"/>
          <w:color w:val="000000"/>
          <w:sz w:val="21"/>
          <w:szCs w:val="21"/>
        </w:rPr>
        <w:t>electing a .json file</w:t>
      </w:r>
      <w:r w:rsidR="005447E8">
        <w:rPr>
          <w:rFonts w:ascii="Roboto" w:eastAsia="Roboto" w:hAnsi="Roboto" w:cs="Roboto"/>
          <w:color w:val="000000"/>
          <w:sz w:val="21"/>
          <w:szCs w:val="21"/>
        </w:rPr>
        <w:t xml:space="preserve"> from an exported database, the tool can identify new or missing entries in the current database</w:t>
      </w:r>
      <w:r w:rsidR="00191E83">
        <w:rPr>
          <w:rFonts w:ascii="Roboto" w:eastAsia="Roboto" w:hAnsi="Roboto" w:cs="Roboto"/>
          <w:color w:val="000000"/>
          <w:sz w:val="21"/>
          <w:szCs w:val="21"/>
        </w:rPr>
        <w:t xml:space="preserve"> through the following interface :</w:t>
      </w:r>
    </w:p>
    <w:p w14:paraId="5DF7023F" w14:textId="021CD683" w:rsidR="001D613E" w:rsidRPr="00700FFF" w:rsidRDefault="005447E8" w:rsidP="00A80534">
      <w:pPr>
        <w:pBdr>
          <w:top w:val="nil"/>
          <w:left w:val="nil"/>
          <w:bottom w:val="nil"/>
          <w:right w:val="nil"/>
          <w:between w:val="nil"/>
        </w:pBdr>
        <w:spacing w:after="180"/>
        <w:rPr>
          <w:rFonts w:ascii="Roboto" w:eastAsia="Roboto" w:hAnsi="Roboto" w:cs="Roboto"/>
          <w:color w:val="000000"/>
          <w:sz w:val="21"/>
          <w:szCs w:val="21"/>
        </w:rPr>
      </w:pPr>
      <w:r w:rsidRPr="005447E8">
        <w:rPr>
          <w:rFonts w:ascii="Roboto" w:eastAsia="Roboto" w:hAnsi="Roboto" w:cs="Roboto"/>
          <w:noProof/>
          <w:color w:val="000000"/>
          <w:sz w:val="21"/>
          <w:szCs w:val="21"/>
          <w:lang w:eastAsia="en-GB"/>
        </w:rPr>
        <w:drawing>
          <wp:inline distT="0" distB="0" distL="0" distR="0" wp14:anchorId="275E1949" wp14:editId="050486A5">
            <wp:extent cx="5760085" cy="1343660"/>
            <wp:effectExtent l="0" t="0" r="5715" b="2540"/>
            <wp:docPr id="1574256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9E5B50" w:rsidRDefault="00191E83" w:rsidP="00191E83">
      <w:bookmarkStart w:id="33" w:name="_Toc169083266"/>
      <w:r>
        <w:t>Each modification</w:t>
      </w:r>
      <w:r w:rsidR="005447E8">
        <w:t xml:space="preserve"> can </w:t>
      </w:r>
      <w:r>
        <w:t>be individually accepted or rejected by extending the new or deleted elements panels</w:t>
      </w:r>
      <w:r w:rsidR="009E5B50">
        <w:t xml:space="preserve"> : </w:t>
      </w:r>
    </w:p>
    <w:p w14:paraId="172AF339" w14:textId="02B6AC2B" w:rsidR="009E5B50" w:rsidRDefault="009E5B50" w:rsidP="000E6F52">
      <w:pPr>
        <w:jc w:val="center"/>
      </w:pPr>
      <w:r w:rsidRPr="009E5B50">
        <w:rPr>
          <w:noProof/>
          <w:lang w:eastAsia="en-GB"/>
        </w:rPr>
        <w:drawing>
          <wp:inline distT="0" distB="0" distL="0" distR="0" wp14:anchorId="34F79615" wp14:editId="6D0DDB2C">
            <wp:extent cx="5003800" cy="685800"/>
            <wp:effectExtent l="0" t="0" r="0" b="0"/>
            <wp:docPr id="2014442478"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Image 1" descr="Une image contenant texte, Police, ligne, capture d’écran&#10;&#10;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5447E8" w:rsidRPr="000E6F52" w:rsidRDefault="009E5B50" w:rsidP="000E6F52">
      <w:r>
        <w:t>T</w:t>
      </w:r>
      <w:r w:rsidR="00191E83">
        <w:t>hey can be all accepted with the “Apply all” button</w:t>
      </w:r>
      <w:r>
        <w:t xml:space="preserve"> and</w:t>
      </w:r>
      <w:r w:rsidR="00191E83">
        <w:t xml:space="preserve"> stopped at any time with the dismiss button.</w:t>
      </w:r>
    </w:p>
    <w:p w14:paraId="158AB88C" w14:textId="71FA4167" w:rsidR="004B18AB" w:rsidRPr="009E2DB3" w:rsidRDefault="004B18AB" w:rsidP="009E2DB3">
      <w:pPr>
        <w:pStyle w:val="Titre2"/>
        <w:ind w:left="578" w:hanging="578"/>
      </w:pPr>
      <w:r w:rsidRPr="009E2DB3">
        <w:t>Knowledge base usage</w:t>
      </w:r>
      <w:bookmarkEnd w:id="33"/>
    </w:p>
    <w:p w14:paraId="05D697F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cookie or entry in local storage </w:t>
      </w:r>
      <w:r w:rsidRPr="00700FFF">
        <w:rPr>
          <w:rFonts w:ascii="Roboto" w:eastAsia="Roboto" w:hAnsi="Roboto" w:cs="Roboto"/>
          <w:sz w:val="21"/>
          <w:szCs w:val="21"/>
        </w:rPr>
        <w:t>which</w:t>
      </w:r>
      <w:r w:rsidRPr="00700FFF">
        <w:rPr>
          <w:rFonts w:ascii="Roboto" w:eastAsia="Roboto" w:hAnsi="Roboto" w:cs="Roboto"/>
          <w:color w:val="000000"/>
          <w:sz w:val="21"/>
          <w:szCs w:val="21"/>
        </w:rPr>
        <w:t xml:space="preserve"> is stored during a browsing session is automatically scanned for finding matching entries in the knowledge base.</w:t>
      </w:r>
    </w:p>
    <w:p w14:paraId="6F3EB8B3" w14:textId="05347F39" w:rsidR="004B18AB" w:rsidRPr="00700FFF" w:rsidRDefault="004B18AB" w:rsidP="000E6F52">
      <w:pPr>
        <w:pBdr>
          <w:top w:val="nil"/>
          <w:left w:val="nil"/>
          <w:bottom w:val="nil"/>
          <w:right w:val="nil"/>
          <w:between w:val="nil"/>
        </w:pBdr>
        <w:spacing w:after="180"/>
        <w:rPr>
          <w:rFonts w:ascii="Roboto" w:eastAsia="Roboto" w:hAnsi="Roboto" w:cs="Roboto"/>
          <w:sz w:val="21"/>
          <w:szCs w:val="21"/>
        </w:rPr>
      </w:pPr>
      <w:r w:rsidRPr="00700FFF">
        <w:rPr>
          <w:rFonts w:ascii="Roboto" w:eastAsia="Roboto" w:hAnsi="Roboto" w:cs="Roboto"/>
          <w:color w:val="000000"/>
          <w:sz w:val="21"/>
          <w:szCs w:val="21"/>
        </w:rPr>
        <w:t>Identified purposes of matching entries are available in the </w:t>
      </w:r>
      <w:r w:rsidRPr="00700FFF">
        <w:rPr>
          <w:rFonts w:ascii="Roboto" w:eastAsia="Roboto" w:hAnsi="Roboto" w:cs="Roboto"/>
          <w:i/>
          <w:color w:val="000000"/>
          <w:sz w:val="21"/>
          <w:szCs w:val="21"/>
        </w:rPr>
        <w:t>Category</w:t>
      </w:r>
      <w:r w:rsidRPr="00700FFF">
        <w:rPr>
          <w:rFonts w:ascii="Roboto" w:eastAsia="Roboto" w:hAnsi="Roboto" w:cs="Roboto"/>
          <w:color w:val="000000"/>
          <w:sz w:val="21"/>
          <w:szCs w:val="21"/>
        </w:rPr>
        <w:t> row in tables of Cookie and Local storage cards, as well as in the following tab from detail panel when selecting a line in tables.</w:t>
      </w:r>
    </w:p>
    <w:p w14:paraId="5440AAEE" w14:textId="246B3198"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If the current entry </w:t>
      </w:r>
      <w:r w:rsidR="005E0508">
        <w:rPr>
          <w:rFonts w:ascii="Roboto" w:eastAsia="Roboto" w:hAnsi="Roboto" w:cs="Roboto"/>
          <w:color w:val="000000"/>
          <w:sz w:val="21"/>
          <w:szCs w:val="21"/>
        </w:rPr>
        <w:t>is</w:t>
      </w:r>
      <w:r w:rsidR="005E0508" w:rsidRPr="00700FFF">
        <w:rPr>
          <w:rFonts w:ascii="Roboto" w:eastAsia="Roboto" w:hAnsi="Roboto" w:cs="Roboto"/>
          <w:color w:val="000000"/>
          <w:sz w:val="21"/>
          <w:szCs w:val="21"/>
        </w:rPr>
        <w:t xml:space="preserve"> </w:t>
      </w:r>
      <w:r w:rsidRPr="00700FFF">
        <w:rPr>
          <w:rFonts w:ascii="Roboto" w:eastAsia="Roboto" w:hAnsi="Roboto" w:cs="Roboto"/>
          <w:color w:val="000000"/>
          <w:sz w:val="21"/>
          <w:szCs w:val="21"/>
        </w:rPr>
        <w:t xml:space="preserve">found in </w:t>
      </w:r>
      <w:r w:rsidR="005E0508">
        <w:rPr>
          <w:rFonts w:ascii="Roboto" w:eastAsia="Roboto" w:hAnsi="Roboto" w:cs="Roboto"/>
          <w:color w:val="000000"/>
          <w:sz w:val="21"/>
          <w:szCs w:val="21"/>
        </w:rPr>
        <w:t>a</w:t>
      </w:r>
      <w:r w:rsidRPr="00700FFF">
        <w:rPr>
          <w:rFonts w:ascii="Roboto" w:eastAsia="Roboto" w:hAnsi="Roboto" w:cs="Roboto"/>
          <w:color w:val="000000"/>
          <w:sz w:val="21"/>
          <w:szCs w:val="21"/>
        </w:rPr>
        <w:t xml:space="preserve"> knowledge base, this tab </w:t>
      </w:r>
      <w:r w:rsidRPr="00700FFF">
        <w:rPr>
          <w:rFonts w:ascii="Roboto" w:eastAsia="Roboto" w:hAnsi="Roboto" w:cs="Roboto"/>
          <w:sz w:val="21"/>
          <w:szCs w:val="21"/>
        </w:rPr>
        <w:t>lists</w:t>
      </w:r>
      <w:r w:rsidRPr="00700FFF">
        <w:rPr>
          <w:rFonts w:ascii="Roboto" w:eastAsia="Roboto" w:hAnsi="Roboto" w:cs="Roboto"/>
          <w:color w:val="000000"/>
          <w:sz w:val="21"/>
          <w:szCs w:val="21"/>
        </w:rPr>
        <w:t xml:space="preserve"> </w:t>
      </w:r>
      <w:r w:rsidR="005E0508">
        <w:rPr>
          <w:rFonts w:ascii="Roboto" w:eastAsia="Roboto" w:hAnsi="Roboto" w:cs="Roboto"/>
          <w:color w:val="000000"/>
          <w:sz w:val="21"/>
          <w:szCs w:val="21"/>
        </w:rPr>
        <w:t>the</w:t>
      </w:r>
      <w:r w:rsidR="005E0508" w:rsidRPr="00700FFF">
        <w:rPr>
          <w:rFonts w:ascii="Roboto" w:eastAsia="Roboto" w:hAnsi="Roboto" w:cs="Roboto"/>
          <w:color w:val="000000"/>
          <w:sz w:val="21"/>
          <w:szCs w:val="21"/>
        </w:rPr>
        <w:t xml:space="preserve"> </w:t>
      </w:r>
      <w:r w:rsidRPr="00700FFF">
        <w:rPr>
          <w:rFonts w:ascii="Roboto" w:eastAsia="Roboto" w:hAnsi="Roboto" w:cs="Roboto"/>
          <w:color w:val="000000"/>
          <w:sz w:val="21"/>
          <w:szCs w:val="21"/>
        </w:rPr>
        <w:t>matching entr</w:t>
      </w:r>
      <w:r w:rsidR="005E0508">
        <w:rPr>
          <w:rFonts w:ascii="Roboto" w:eastAsia="Roboto" w:hAnsi="Roboto" w:cs="Roboto"/>
          <w:color w:val="000000"/>
          <w:sz w:val="21"/>
          <w:szCs w:val="21"/>
        </w:rPr>
        <w:t>y</w:t>
      </w:r>
      <w:r w:rsidRPr="00700FFF">
        <w:rPr>
          <w:rFonts w:ascii="Roboto" w:eastAsia="Roboto" w:hAnsi="Roboto" w:cs="Roboto"/>
          <w:color w:val="000000"/>
          <w:sz w:val="21"/>
          <w:szCs w:val="21"/>
        </w:rPr>
        <w:t xml:space="preserve"> in the knowledge base according to its category.</w:t>
      </w:r>
    </w:p>
    <w:p w14:paraId="4FEA48B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cookie, these entries are categorized as follows:</w:t>
      </w:r>
    </w:p>
    <w:p w14:paraId="69F3C581" w14:textId="06265623" w:rsidR="004B18AB" w:rsidRPr="00700FFF" w:rsidRDefault="004B18AB" w:rsidP="00A80534">
      <w:pPr>
        <w:numPr>
          <w:ilvl w:val="0"/>
          <w:numId w:val="8"/>
        </w:numPr>
        <w:spacing w:before="280" w:after="0" w:line="240" w:lineRule="auto"/>
        <w:rPr>
          <w:rFonts w:ascii="Roboto" w:eastAsia="Roboto" w:hAnsi="Roboto" w:cs="Roboto"/>
          <w:sz w:val="21"/>
          <w:szCs w:val="21"/>
        </w:rPr>
      </w:pPr>
      <w:r w:rsidRPr="00700FFF">
        <w:rPr>
          <w:rFonts w:ascii="Roboto" w:eastAsia="Roboto" w:hAnsi="Roboto" w:cs="Roboto"/>
          <w:i/>
          <w:sz w:val="21"/>
          <w:szCs w:val="21"/>
        </w:rPr>
        <w:t>Exact match</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and the domain of the cookie,</w:t>
      </w:r>
    </w:p>
    <w:p w14:paraId="47ECD4D5" w14:textId="66DD30CE" w:rsidR="004B18AB" w:rsidRPr="00700FFF" w:rsidRDefault="004B18AB" w:rsidP="00A80534">
      <w:pPr>
        <w:numPr>
          <w:ilvl w:val="0"/>
          <w:numId w:val="8"/>
        </w:numPr>
        <w:spacing w:after="0" w:line="240" w:lineRule="auto"/>
        <w:rPr>
          <w:rFonts w:ascii="Roboto" w:eastAsia="Roboto" w:hAnsi="Roboto" w:cs="Roboto"/>
          <w:sz w:val="21"/>
          <w:szCs w:val="21"/>
        </w:rPr>
      </w:pPr>
      <w:r w:rsidRPr="00700FFF">
        <w:rPr>
          <w:rFonts w:ascii="Roboto" w:eastAsia="Roboto" w:hAnsi="Roboto" w:cs="Roboto"/>
          <w:i/>
          <w:sz w:val="21"/>
          <w:szCs w:val="21"/>
        </w:rPr>
        <w:t>Match name</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of the cookie with a wildcard domain (</w:t>
      </w:r>
      <w:r w:rsidRPr="00700FFF">
        <w:rPr>
          <w:rFonts w:ascii="Roboto" w:eastAsia="Roboto" w:hAnsi="Roboto" w:cs="Roboto"/>
          <w:i/>
          <w:sz w:val="21"/>
          <w:szCs w:val="21"/>
        </w:rPr>
        <w:t>*</w:t>
      </w:r>
      <w:r w:rsidRPr="00700FFF">
        <w:rPr>
          <w:rFonts w:ascii="Roboto" w:eastAsia="Roboto" w:hAnsi="Roboto" w:cs="Roboto"/>
          <w:sz w:val="21"/>
          <w:szCs w:val="21"/>
        </w:rPr>
        <w:t>),</w:t>
      </w:r>
    </w:p>
    <w:p w14:paraId="63ADC997" w14:textId="5BFF7224" w:rsidR="004B18AB" w:rsidRPr="00700FFF" w:rsidRDefault="004B18AB" w:rsidP="00A80534">
      <w:pPr>
        <w:numPr>
          <w:ilvl w:val="0"/>
          <w:numId w:val="8"/>
        </w:numPr>
        <w:spacing w:after="280" w:line="240" w:lineRule="auto"/>
        <w:rPr>
          <w:rFonts w:ascii="Roboto" w:eastAsia="Roboto" w:hAnsi="Roboto" w:cs="Roboto"/>
          <w:sz w:val="21"/>
          <w:szCs w:val="21"/>
        </w:rPr>
      </w:pPr>
      <w:r w:rsidRPr="00700FFF">
        <w:rPr>
          <w:rFonts w:ascii="Roboto" w:eastAsia="Roboto" w:hAnsi="Roboto" w:cs="Roboto"/>
          <w:i/>
          <w:sz w:val="21"/>
          <w:szCs w:val="21"/>
        </w:rPr>
        <w:lastRenderedPageBreak/>
        <w:t>Match domain</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domain of this cookie.</w:t>
      </w:r>
    </w:p>
    <w:p w14:paraId="1D1B9A5F" w14:textId="248B248E" w:rsidR="004B18AB"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key in the local storage, at least one entry match</w:t>
      </w:r>
      <w:r w:rsidR="006E4A54">
        <w:rPr>
          <w:rFonts w:ascii="Roboto" w:eastAsia="Roboto" w:hAnsi="Roboto" w:cs="Roboto"/>
          <w:color w:val="000000"/>
          <w:sz w:val="21"/>
          <w:szCs w:val="21"/>
        </w:rPr>
        <w:t>es</w:t>
      </w:r>
      <w:r w:rsidRPr="00700FFF">
        <w:rPr>
          <w:rFonts w:ascii="Roboto" w:eastAsia="Roboto" w:hAnsi="Roboto" w:cs="Roboto"/>
          <w:color w:val="000000"/>
          <w:sz w:val="21"/>
          <w:szCs w:val="21"/>
        </w:rPr>
        <w:t xml:space="preserve"> the key or the script responsible for this entry.</w:t>
      </w:r>
    </w:p>
    <w:p w14:paraId="0E2A4D30" w14:textId="743A16AF" w:rsidR="008C0B2A" w:rsidRPr="00700FFF" w:rsidRDefault="008C0B2A" w:rsidP="00A80534">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All database</w:t>
      </w:r>
      <w:r w:rsidR="006336C3">
        <w:rPr>
          <w:rFonts w:ascii="Roboto" w:eastAsia="Roboto" w:hAnsi="Roboto" w:cs="Roboto"/>
          <w:color w:val="000000"/>
          <w:sz w:val="21"/>
          <w:szCs w:val="21"/>
        </w:rPr>
        <w:t>s</w:t>
      </w:r>
      <w:r>
        <w:rPr>
          <w:rFonts w:ascii="Roboto" w:eastAsia="Roboto" w:hAnsi="Roboto" w:cs="Roboto"/>
          <w:color w:val="000000"/>
          <w:sz w:val="21"/>
          <w:szCs w:val="21"/>
        </w:rPr>
        <w:t xml:space="preserve"> are associated to a level of trust (</w:t>
      </w:r>
      <w:r w:rsidRPr="008C0B2A">
        <w:rPr>
          <w:rFonts w:ascii="Roboto" w:eastAsia="Roboto" w:hAnsi="Roboto" w:cs="Roboto"/>
          <w:color w:val="000000"/>
          <w:sz w:val="21"/>
          <w:szCs w:val="21"/>
        </w:rPr>
        <w:t>Validated/reliable/informative</w:t>
      </w:r>
      <w:r>
        <w:rPr>
          <w:rFonts w:ascii="Roboto" w:eastAsia="Roboto" w:hAnsi="Roboto" w:cs="Roboto"/>
          <w:color w:val="000000"/>
          <w:sz w:val="21"/>
          <w:szCs w:val="21"/>
        </w:rPr>
        <w:t>) and a colour</w:t>
      </w:r>
      <w:r w:rsidR="006336C3">
        <w:rPr>
          <w:rFonts w:ascii="Roboto" w:eastAsia="Roboto" w:hAnsi="Roboto" w:cs="Roboto"/>
          <w:color w:val="000000"/>
          <w:sz w:val="21"/>
          <w:szCs w:val="21"/>
        </w:rPr>
        <w:t>, that</w:t>
      </w:r>
      <w:r w:rsidR="006E4A54">
        <w:rPr>
          <w:rFonts w:ascii="Roboto" w:eastAsia="Roboto" w:hAnsi="Roboto" w:cs="Roboto"/>
          <w:color w:val="000000"/>
          <w:sz w:val="21"/>
          <w:szCs w:val="21"/>
        </w:rPr>
        <w:t xml:space="preserve"> helps identifying cases where assessment of purposes differs between knowledge bases.</w:t>
      </w:r>
    </w:p>
    <w:p w14:paraId="46FDF34C" w14:textId="1058042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w:t>
      </w:r>
      <w:hyperlink r:id="rId40" w:anchor="/helps/new_analysis">
        <w:r w:rsidRPr="00700FFF">
          <w:rPr>
            <w:rFonts w:ascii="inherit" w:eastAsia="inherit" w:hAnsi="inherit" w:cs="inherit"/>
            <w:b/>
            <w:color w:val="3CA8D3"/>
            <w:sz w:val="21"/>
            <w:szCs w:val="21"/>
            <w:u w:val="single"/>
          </w:rPr>
          <w:t>Provide new analysis</w:t>
        </w:r>
      </w:hyperlink>
      <w:r w:rsidRPr="00700FFF">
        <w:rPr>
          <w:rFonts w:ascii="Roboto" w:eastAsia="Roboto" w:hAnsi="Roboto" w:cs="Roboto"/>
          <w:color w:val="000000"/>
          <w:sz w:val="21"/>
          <w:szCs w:val="21"/>
        </w:rPr>
        <w:t xml:space="preserve"> for use of that information </w:t>
      </w:r>
      <w:r w:rsidR="005E0508" w:rsidRPr="00700FFF">
        <w:rPr>
          <w:rFonts w:ascii="Roboto" w:eastAsia="Roboto" w:hAnsi="Roboto" w:cs="Roboto"/>
          <w:color w:val="000000"/>
          <w:sz w:val="21"/>
          <w:szCs w:val="21"/>
        </w:rPr>
        <w:t>to</w:t>
      </w:r>
      <w:r w:rsidRPr="00700FFF">
        <w:rPr>
          <w:rFonts w:ascii="Roboto" w:eastAsia="Roboto" w:hAnsi="Roboto" w:cs="Roboto"/>
          <w:color w:val="000000"/>
          <w:sz w:val="21"/>
          <w:szCs w:val="21"/>
        </w:rPr>
        <w:t xml:space="preserve"> assess compliance / non-compliance of websites according to legal requirements.</w:t>
      </w:r>
    </w:p>
    <w:p w14:paraId="176B7AB6" w14:textId="77777777" w:rsidR="004B18AB" w:rsidRPr="00700FFF" w:rsidRDefault="004B18AB" w:rsidP="00A80534"/>
    <w:p w14:paraId="114F5244" w14:textId="77777777" w:rsidR="004B18AB" w:rsidRPr="009E2DB3" w:rsidRDefault="004B18AB" w:rsidP="009E2DB3">
      <w:pPr>
        <w:pStyle w:val="Titre1"/>
      </w:pPr>
      <w:bookmarkStart w:id="34" w:name="_Toc169083267"/>
      <w:r w:rsidRPr="009E2DB3">
        <w:t>Create reports</w:t>
      </w:r>
      <w:bookmarkEnd w:id="34"/>
    </w:p>
    <w:p w14:paraId="2B13AC62" w14:textId="46B9BD5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Reports are </w:t>
      </w:r>
      <w:r w:rsidRPr="00700FFF">
        <w:rPr>
          <w:rFonts w:ascii="Roboto" w:eastAsia="Roboto" w:hAnsi="Roboto" w:cs="Roboto"/>
          <w:sz w:val="21"/>
          <w:szCs w:val="21"/>
        </w:rPr>
        <w:t>formatted</w:t>
      </w:r>
      <w:r w:rsidRPr="00700FFF">
        <w:rPr>
          <w:rFonts w:ascii="Roboto" w:eastAsia="Roboto" w:hAnsi="Roboto" w:cs="Roboto"/>
          <w:color w:val="000000"/>
          <w:sz w:val="21"/>
          <w:szCs w:val="21"/>
        </w:rPr>
        <w:t xml:space="preserve"> documents</w:t>
      </w:r>
      <w:ins w:id="35" w:author="Auteur">
        <w:r w:rsidR="00C03B74">
          <w:rPr>
            <w:rFonts w:ascii="Roboto" w:eastAsia="Roboto" w:hAnsi="Roboto" w:cs="Roboto"/>
            <w:color w:val="000000"/>
            <w:sz w:val="21"/>
            <w:szCs w:val="21"/>
          </w:rPr>
          <w:t>,</w:t>
        </w:r>
      </w:ins>
      <w:r w:rsidRPr="00700FFF">
        <w:rPr>
          <w:rFonts w:ascii="Roboto" w:eastAsia="Roboto" w:hAnsi="Roboto" w:cs="Roboto"/>
          <w:color w:val="000000"/>
          <w:sz w:val="21"/>
          <w:szCs w:val="21"/>
        </w:rPr>
        <w:t xml:space="preserve"> according to a given </w:t>
      </w:r>
      <w:r w:rsidRPr="00700FFF">
        <w:rPr>
          <w:rFonts w:ascii="Roboto" w:eastAsia="Roboto" w:hAnsi="Roboto" w:cs="Roboto"/>
          <w:i/>
          <w:color w:val="000000"/>
          <w:sz w:val="21"/>
          <w:szCs w:val="21"/>
        </w:rPr>
        <w:t>template</w:t>
      </w:r>
      <w:r w:rsidRPr="00700FFF">
        <w:rPr>
          <w:rFonts w:ascii="Roboto" w:eastAsia="Roboto" w:hAnsi="Roboto" w:cs="Roboto"/>
          <w:color w:val="000000"/>
          <w:sz w:val="21"/>
          <w:szCs w:val="21"/>
        </w:rPr>
        <w:t> of information contained in an </w:t>
      </w:r>
      <w:r w:rsidRPr="00700FFF">
        <w:rPr>
          <w:rFonts w:ascii="Roboto" w:eastAsia="Roboto" w:hAnsi="Roboto" w:cs="Roboto"/>
          <w:i/>
          <w:color w:val="000000"/>
          <w:sz w:val="21"/>
          <w:szCs w:val="21"/>
        </w:rPr>
        <w:t>analysis</w:t>
      </w:r>
      <w:r w:rsidRPr="00700FFF">
        <w:rPr>
          <w:rFonts w:ascii="Roboto" w:eastAsia="Roboto" w:hAnsi="Roboto" w:cs="Roboto"/>
          <w:color w:val="000000"/>
          <w:sz w:val="21"/>
          <w:szCs w:val="21"/>
        </w:rPr>
        <w:t>, a </w:t>
      </w:r>
      <w:r w:rsidRPr="00700FFF">
        <w:rPr>
          <w:rFonts w:ascii="Roboto" w:eastAsia="Roboto" w:hAnsi="Roboto" w:cs="Roboto"/>
          <w:i/>
          <w:color w:val="000000"/>
          <w:sz w:val="21"/>
          <w:szCs w:val="21"/>
        </w:rPr>
        <w:t>scenario</w:t>
      </w:r>
      <w:r w:rsidRPr="00700FFF">
        <w:rPr>
          <w:rFonts w:ascii="Roboto" w:eastAsia="Roboto" w:hAnsi="Roboto" w:cs="Roboto"/>
          <w:color w:val="000000"/>
          <w:sz w:val="21"/>
          <w:szCs w:val="21"/>
        </w:rPr>
        <w:t> or a given </w:t>
      </w:r>
      <w:r w:rsidRPr="00700FFF">
        <w:rPr>
          <w:rFonts w:ascii="Roboto" w:eastAsia="Roboto" w:hAnsi="Roboto" w:cs="Roboto"/>
          <w:i/>
          <w:color w:val="000000"/>
          <w:sz w:val="21"/>
          <w:szCs w:val="21"/>
        </w:rPr>
        <w:t>card</w:t>
      </w:r>
      <w:r w:rsidRPr="00700FFF">
        <w:rPr>
          <w:rFonts w:ascii="Roboto" w:eastAsia="Roboto" w:hAnsi="Roboto" w:cs="Roboto"/>
          <w:color w:val="000000"/>
          <w:sz w:val="21"/>
          <w:szCs w:val="21"/>
        </w:rPr>
        <w:t>.</w:t>
      </w:r>
    </w:p>
    <w:p w14:paraId="2CC8EF7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interface edit reports is accessible on each line of the table </w:t>
      </w:r>
      <w:r w:rsidRPr="00700FFF">
        <w:rPr>
          <w:rFonts w:ascii="Roboto" w:eastAsia="Roboto" w:hAnsi="Roboto" w:cs="Roboto"/>
          <w:b/>
          <w:color w:val="000000"/>
          <w:sz w:val="21"/>
          <w:szCs w:val="21"/>
        </w:rPr>
        <w:t>Summary of the evaluations </w:t>
      </w:r>
      <w:r w:rsidRPr="00700FFF">
        <w:rPr>
          <w:rFonts w:ascii="Roboto" w:eastAsia="Roboto" w:hAnsi="Roboto" w:cs="Roboto"/>
          <w:color w:val="000000"/>
          <w:sz w:val="21"/>
          <w:szCs w:val="21"/>
        </w:rPr>
        <w:t xml:space="preserve">in </w:t>
      </w:r>
      <w:r w:rsidRPr="00700FFF">
        <w:rPr>
          <w:rFonts w:ascii="Roboto" w:eastAsia="Roboto" w:hAnsi="Roboto" w:cs="Roboto"/>
          <w:sz w:val="21"/>
          <w:szCs w:val="21"/>
        </w:rPr>
        <w:t>a given</w:t>
      </w:r>
      <w:r w:rsidRPr="00700FFF">
        <w:rPr>
          <w:rFonts w:ascii="Roboto" w:eastAsia="Roboto" w:hAnsi="Roboto" w:cs="Roboto"/>
          <w:color w:val="000000"/>
          <w:sz w:val="21"/>
          <w:szCs w:val="21"/>
        </w:rPr>
        <w:t xml:space="preserve"> analysis or a given scenario.</w:t>
      </w:r>
    </w:p>
    <w:p w14:paraId="3398579E" w14:textId="77777777" w:rsidR="004B18AB" w:rsidRPr="009E2DB3" w:rsidRDefault="004B18AB" w:rsidP="009E2DB3">
      <w:pPr>
        <w:pStyle w:val="Titre2"/>
      </w:pPr>
      <w:bookmarkStart w:id="36" w:name="_Toc169083268"/>
      <w:r w:rsidRPr="009E2DB3">
        <w:t>Report interface</w:t>
      </w:r>
      <w:bookmarkEnd w:id="36"/>
    </w:p>
    <w:p w14:paraId="76660DA1" w14:textId="31314E9D"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report interface is composed of the </w:t>
      </w:r>
      <w:r w:rsidR="0025559E">
        <w:rPr>
          <w:rFonts w:ascii="Roboto" w:eastAsia="Roboto" w:hAnsi="Roboto" w:cs="Roboto"/>
          <w:color w:val="000000"/>
          <w:sz w:val="21"/>
          <w:szCs w:val="21"/>
        </w:rPr>
        <w:t>following three main components</w:t>
      </w:r>
      <w:r w:rsidRPr="00700FFF">
        <w:rPr>
          <w:rFonts w:ascii="Roboto" w:eastAsia="Roboto" w:hAnsi="Roboto" w:cs="Roboto"/>
          <w:color w:val="000000"/>
          <w:sz w:val="21"/>
          <w:szCs w:val="21"/>
        </w:rPr>
        <w:t>:</w:t>
      </w:r>
    </w:p>
    <w:p w14:paraId="4425D3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Edit/export toolbar</w:t>
      </w:r>
    </w:p>
    <w:p w14:paraId="7A2BB7E8"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Information filtering toolbar</w:t>
      </w:r>
    </w:p>
    <w:p w14:paraId="4F1BDD11" w14:textId="3ECCAA7E" w:rsidR="004B18AB" w:rsidRPr="00700FFF" w:rsidRDefault="004B18AB" w:rsidP="00085726">
      <w:pPr>
        <w:rPr>
          <w:rFonts w:ascii="Roboto" w:eastAsia="Roboto" w:hAnsi="Roboto" w:cs="Roboto"/>
          <w:sz w:val="21"/>
          <w:szCs w:val="21"/>
        </w:rPr>
      </w:pPr>
      <w:r w:rsidRPr="00700FFF">
        <w:rPr>
          <w:rFonts w:ascii="Roboto" w:eastAsia="Roboto" w:hAnsi="Roboto" w:cs="Roboto"/>
          <w:i/>
          <w:sz w:val="21"/>
          <w:szCs w:val="21"/>
        </w:rPr>
        <w:t>Preview of the report</w:t>
      </w:r>
    </w:p>
    <w:p w14:paraId="7AFCA439" w14:textId="77777777" w:rsidR="004B18AB" w:rsidRPr="00700FFF" w:rsidRDefault="004B18AB" w:rsidP="00A80534">
      <w:pPr>
        <w:numPr>
          <w:ilvl w:val="0"/>
          <w:numId w:val="9"/>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Edit/export toolbar</w:t>
      </w:r>
      <w:r w:rsidRPr="00700FFF">
        <w:rPr>
          <w:rFonts w:ascii="Roboto" w:eastAsia="Roboto" w:hAnsi="Roboto" w:cs="Roboto"/>
          <w:sz w:val="21"/>
          <w:szCs w:val="21"/>
        </w:rPr>
        <w:t> on the upper part of the interface allows editing the report and selecting a format for its exports (</w:t>
      </w:r>
      <w:r w:rsidRPr="00700FFF">
        <w:rPr>
          <w:rFonts w:ascii="Roboto" w:eastAsia="Roboto" w:hAnsi="Roboto" w:cs="Roboto"/>
          <w:i/>
          <w:sz w:val="21"/>
          <w:szCs w:val="21"/>
        </w:rPr>
        <w:t>json</w:t>
      </w:r>
      <w:r w:rsidRPr="00700FFF">
        <w:rPr>
          <w:rFonts w:ascii="Roboto" w:eastAsia="Roboto" w:hAnsi="Roboto" w:cs="Roboto"/>
          <w:sz w:val="21"/>
          <w:szCs w:val="21"/>
        </w:rPr>
        <w:t>, </w:t>
      </w:r>
      <w:r w:rsidRPr="00700FFF">
        <w:rPr>
          <w:rFonts w:ascii="Roboto" w:eastAsia="Roboto" w:hAnsi="Roboto" w:cs="Roboto"/>
          <w:i/>
          <w:sz w:val="21"/>
          <w:szCs w:val="21"/>
        </w:rPr>
        <w:t>XLSX</w:t>
      </w:r>
      <w:r w:rsidRPr="00700FFF">
        <w:rPr>
          <w:rFonts w:ascii="Roboto" w:eastAsia="Roboto" w:hAnsi="Roboto" w:cs="Roboto"/>
          <w:sz w:val="21"/>
          <w:szCs w:val="21"/>
        </w:rPr>
        <w:t>, </w:t>
      </w:r>
      <w:r w:rsidRPr="00700FFF">
        <w:rPr>
          <w:rFonts w:ascii="Roboto" w:eastAsia="Roboto" w:hAnsi="Roboto" w:cs="Roboto"/>
          <w:i/>
          <w:sz w:val="21"/>
          <w:szCs w:val="21"/>
        </w:rPr>
        <w:t>PDF</w:t>
      </w:r>
      <w:r w:rsidRPr="00700FFF">
        <w:rPr>
          <w:rFonts w:ascii="Roboto" w:eastAsia="Roboto" w:hAnsi="Roboto" w:cs="Roboto"/>
          <w:sz w:val="21"/>
          <w:szCs w:val="21"/>
        </w:rPr>
        <w:t> or </w:t>
      </w:r>
      <w:r w:rsidRPr="00700FFF">
        <w:rPr>
          <w:rFonts w:ascii="Roboto" w:eastAsia="Roboto" w:hAnsi="Roboto" w:cs="Roboto"/>
          <w:i/>
          <w:sz w:val="21"/>
          <w:szCs w:val="21"/>
        </w:rPr>
        <w:t>DOCX</w:t>
      </w:r>
      <w:r w:rsidRPr="00700FFF">
        <w:rPr>
          <w:rFonts w:ascii="Roboto" w:eastAsia="Roboto" w:hAnsi="Roboto" w:cs="Roboto"/>
          <w:sz w:val="21"/>
          <w:szCs w:val="21"/>
        </w:rPr>
        <w:t>),</w:t>
      </w:r>
    </w:p>
    <w:p w14:paraId="493510BF" w14:textId="77777777" w:rsidR="004B18AB" w:rsidRPr="00700FFF" w:rsidRDefault="004B18AB" w:rsidP="00A80534">
      <w:pPr>
        <w:numPr>
          <w:ilvl w:val="0"/>
          <w:numId w:val="9"/>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Information filtering toolbar</w:t>
      </w:r>
      <w:r w:rsidRPr="00700FFF">
        <w:rPr>
          <w:rFonts w:ascii="Roboto" w:eastAsia="Roboto" w:hAnsi="Roboto" w:cs="Roboto"/>
          <w:sz w:val="21"/>
          <w:szCs w:val="21"/>
        </w:rPr>
        <w:t> allows selecting information to be reported, according to its identification or its evaluation,</w:t>
      </w:r>
    </w:p>
    <w:p w14:paraId="13D05AE9" w14:textId="77777777" w:rsidR="004B18AB" w:rsidRPr="00700FFF" w:rsidRDefault="004B18AB" w:rsidP="00A80534">
      <w:pPr>
        <w:numPr>
          <w:ilvl w:val="0"/>
          <w:numId w:val="9"/>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Preview</w:t>
      </w:r>
      <w:r w:rsidRPr="00700FFF">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3B3C6939" w14:textId="77777777" w:rsidR="004B18AB" w:rsidRPr="009E2DB3" w:rsidRDefault="004B18AB" w:rsidP="009E2DB3">
      <w:pPr>
        <w:pStyle w:val="Titre3"/>
      </w:pPr>
      <w:bookmarkStart w:id="37" w:name="_Toc169083269"/>
      <w:r w:rsidRPr="009E2DB3">
        <w:t>Edit/export toolbar</w:t>
      </w:r>
      <w:bookmarkEnd w:id="37"/>
    </w:p>
    <w:p w14:paraId="179D7B9D" w14:textId="79FC360E"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Edit/export toolbar for editing information of the reports and for exporting </w:t>
      </w:r>
      <w:r w:rsidR="004C3A08" w:rsidRPr="00700FFF">
        <w:rPr>
          <w:rFonts w:ascii="Roboto" w:eastAsia="Roboto" w:hAnsi="Roboto" w:cs="Roboto"/>
          <w:color w:val="000000"/>
          <w:sz w:val="21"/>
          <w:szCs w:val="21"/>
        </w:rPr>
        <w:t>in each</w:t>
      </w:r>
      <w:r w:rsidRPr="00700FFF">
        <w:rPr>
          <w:rFonts w:ascii="Roboto" w:eastAsia="Roboto" w:hAnsi="Roboto" w:cs="Roboto"/>
          <w:color w:val="000000"/>
          <w:sz w:val="21"/>
          <w:szCs w:val="21"/>
        </w:rPr>
        <w:t xml:space="preserve"> format</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4B18AB" w:rsidRPr="00700FFF" w14:paraId="68A8059E" w14:textId="77777777" w:rsidTr="000E6F52">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Edit</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 xml:space="preserve">Open a simple editor in the preview frame for adding or removing information in the generated report. Note that modified information will only be visible when exporting to </w:t>
            </w:r>
            <w:r w:rsidR="00C03B74">
              <w:rPr>
                <w:rFonts w:ascii="Roboto" w:eastAsia="Roboto" w:hAnsi="Roboto" w:cs="Roboto"/>
                <w:sz w:val="21"/>
                <w:szCs w:val="21"/>
              </w:rPr>
              <w:t>PDF</w:t>
            </w:r>
            <w:r w:rsidRPr="00700FFF">
              <w:rPr>
                <w:rFonts w:ascii="Roboto" w:eastAsia="Roboto" w:hAnsi="Roboto" w:cs="Roboto"/>
                <w:sz w:val="21"/>
                <w:szCs w:val="21"/>
              </w:rPr>
              <w:t xml:space="preserve"> or docx. Selecting new filters from </w:t>
            </w:r>
            <w:r w:rsidRPr="00700FFF">
              <w:rPr>
                <w:rFonts w:ascii="Roboto" w:eastAsia="Roboto" w:hAnsi="Roboto" w:cs="Roboto"/>
                <w:i/>
                <w:sz w:val="21"/>
                <w:szCs w:val="21"/>
              </w:rPr>
              <w:t>Information filtering toolbar</w:t>
            </w:r>
            <w:r w:rsidRPr="00700FFF">
              <w:rPr>
                <w:rFonts w:ascii="Roboto" w:eastAsia="Roboto" w:hAnsi="Roboto" w:cs="Roboto"/>
                <w:sz w:val="21"/>
                <w:szCs w:val="21"/>
              </w:rPr>
              <w:t> erase all current modifications.</w:t>
            </w:r>
          </w:p>
        </w:tc>
      </w:tr>
      <w:tr w:rsidR="004B18AB" w:rsidRPr="00700FFF" w14:paraId="6F2C6DF8" w14:textId="77777777" w:rsidTr="000E6F52">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using the JavaScript Object Notation (JSON) format.</w:t>
            </w:r>
          </w:p>
        </w:tc>
      </w:tr>
      <w:tr w:rsidR="004B18AB" w:rsidRPr="00700FFF" w14:paraId="00D3936D" w14:textId="77777777" w:rsidTr="000E6F52">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spreadsheets using Office Open XML (XLXS) format.</w:t>
            </w:r>
          </w:p>
        </w:tc>
      </w:tr>
      <w:tr w:rsidR="004B18AB" w:rsidRPr="00700FFF" w14:paraId="316D84AA" w14:textId="77777777" w:rsidTr="000E6F52">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lastRenderedPageBreak/>
              <w:t> Save as PDF</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Portable Document Format (PDF).</w:t>
            </w:r>
          </w:p>
        </w:tc>
      </w:tr>
      <w:tr w:rsidR="004B18AB" w:rsidRPr="00700FFF" w14:paraId="62BCD9AD" w14:textId="77777777" w:rsidTr="000E6F52">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an editable Office Open XML (DOCX).</w:t>
            </w:r>
          </w:p>
        </w:tc>
      </w:tr>
    </w:tbl>
    <w:p w14:paraId="01F79E2A"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Formatted information corresponds to generating HTML representation of a report based on a template in a PUG format. New templates can be imported in 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section of the left side navigation bar and selected in </w:t>
      </w:r>
      <w:r w:rsidRPr="00700FFF">
        <w:rPr>
          <w:rFonts w:ascii="Roboto" w:eastAsia="Roboto" w:hAnsi="Roboto" w:cs="Roboto"/>
          <w:i/>
          <w:color w:val="000000"/>
          <w:sz w:val="21"/>
          <w:szCs w:val="21"/>
        </w:rPr>
        <w:t>Information filtering toolbar</w:t>
      </w:r>
      <w:r w:rsidRPr="00700FFF">
        <w:rPr>
          <w:rFonts w:ascii="Roboto" w:eastAsia="Roboto" w:hAnsi="Roboto" w:cs="Roboto"/>
          <w:color w:val="000000"/>
          <w:sz w:val="21"/>
          <w:szCs w:val="21"/>
        </w:rPr>
        <w:t>.</w:t>
      </w:r>
    </w:p>
    <w:p w14:paraId="137B5C58" w14:textId="77777777" w:rsidR="004B18AB" w:rsidRPr="009E2DB3" w:rsidRDefault="004B18AB" w:rsidP="009E2DB3">
      <w:pPr>
        <w:pStyle w:val="Titre3"/>
      </w:pPr>
      <w:bookmarkStart w:id="38" w:name="_Toc169083270"/>
      <w:r w:rsidRPr="009E2DB3">
        <w:t>Information filtering toolbar</w:t>
      </w:r>
      <w:bookmarkEnd w:id="38"/>
    </w:p>
    <w:p w14:paraId="7E926074" w14:textId="635CFA0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4B18AB" w:rsidRPr="00700FFF" w14:paraId="1B2BF34A"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Use a PUG template has been imported from the description</w:t>
            </w:r>
            <w:r w:rsidRPr="00700FFF">
              <w:rPr>
                <w:rFonts w:ascii="Roboto" w:eastAsia="Roboto" w:hAnsi="Roboto" w:cs="Roboto"/>
                <w:smallCaps/>
                <w:sz w:val="21"/>
                <w:szCs w:val="21"/>
              </w:rPr>
              <w:t>TEMPLATE</w:t>
            </w:r>
            <w:r w:rsidRPr="00700FFF">
              <w:rPr>
                <w:rFonts w:ascii="Roboto" w:eastAsia="Roboto" w:hAnsi="Roboto" w:cs="Roboto"/>
                <w:sz w:val="21"/>
                <w:szCs w:val="21"/>
              </w:rPr>
              <w:t> section of the left side navigation bar.</w:t>
            </w:r>
          </w:p>
        </w:tc>
      </w:tr>
      <w:tr w:rsidR="004B18AB" w:rsidRPr="00700FFF" w14:paraId="7CEC09B7"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 complete analysis, it allows selecting a set of scenarios or all scenarios to be included in the report.</w:t>
            </w:r>
          </w:p>
        </w:tc>
      </w:tr>
      <w:tr w:rsidR="004B18AB" w:rsidRPr="00700FFF" w14:paraId="58B01B90"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an analysis or a scenario, it allows selecting a set of cards or all cards to be included in the report.</w:t>
            </w:r>
          </w:p>
        </w:tc>
      </w:tr>
      <w:tr w:rsidR="004B18AB" w:rsidRPr="00700FFF" w14:paraId="7CAE6BB8"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4B18AB" w:rsidRPr="00700FFF" w:rsidRDefault="004B18AB" w:rsidP="00F42B68">
            <w:pPr>
              <w:rPr>
                <w:rFonts w:ascii="Roboto" w:eastAsia="Roboto" w:hAnsi="Roboto" w:cs="Roboto"/>
                <w:sz w:val="21"/>
                <w:szCs w:val="21"/>
              </w:rPr>
            </w:pPr>
            <w:r w:rsidRPr="00700FFF">
              <w:rPr>
                <w:rFonts w:ascii="Roboto" w:eastAsia="Roboto" w:hAnsi="Roboto" w:cs="Roboto"/>
                <w:sz w:val="21"/>
                <w:szCs w:val="21"/>
              </w:rPr>
              <w:t>When reporting an analysis, a scenario or a card, it allows selecting evaluations or comments to be included in the report. Note that this option also applies to lines in cooki</w:t>
            </w:r>
            <w:r w:rsidR="00F42B68">
              <w:rPr>
                <w:rFonts w:ascii="Roboto" w:eastAsia="Roboto" w:hAnsi="Roboto" w:cs="Roboto"/>
                <w:sz w:val="21"/>
                <w:szCs w:val="21"/>
              </w:rPr>
              <w:t>es, local storage, beacons and T</w:t>
            </w:r>
            <w:r w:rsidRPr="00700FFF">
              <w:rPr>
                <w:rFonts w:ascii="Roboto" w:eastAsia="Roboto" w:hAnsi="Roboto" w:cs="Roboto"/>
                <w:sz w:val="21"/>
                <w:szCs w:val="21"/>
              </w:rPr>
              <w:t>est</w:t>
            </w:r>
            <w:r w:rsidR="00F42B68">
              <w:rPr>
                <w:rFonts w:ascii="Roboto" w:eastAsia="Roboto" w:hAnsi="Roboto" w:cs="Roboto"/>
                <w:sz w:val="21"/>
                <w:szCs w:val="21"/>
              </w:rPr>
              <w:t>SSL</w:t>
            </w:r>
            <w:r w:rsidRPr="00700FFF">
              <w:rPr>
                <w:rFonts w:ascii="Roboto" w:eastAsia="Roboto" w:hAnsi="Roboto" w:cs="Roboto"/>
                <w:sz w:val="21"/>
                <w:szCs w:val="21"/>
              </w:rPr>
              <w:t>.</w:t>
            </w:r>
          </w:p>
        </w:tc>
      </w:tr>
      <w:tr w:rsidR="00C14101" w:rsidRPr="00700FFF" w14:paraId="2B11D51D"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C14101" w:rsidRPr="00700FFF" w:rsidRDefault="00C14101" w:rsidP="00A80534">
            <w:pPr>
              <w:rPr>
                <w:rFonts w:ascii="inherit" w:eastAsia="inherit" w:hAnsi="inherit" w:cs="inherit"/>
                <w:sz w:val="21"/>
                <w:szCs w:val="21"/>
              </w:rPr>
            </w:pPr>
            <w:r>
              <w:rPr>
                <w:rFonts w:ascii="inherit" w:eastAsia="inherit" w:hAnsi="inherit" w:cs="inherit"/>
                <w:sz w:val="21"/>
                <w:szCs w:val="21"/>
              </w:rPr>
              <w:t>Select an annex</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C14101" w:rsidRPr="00700FFF" w:rsidRDefault="00C14101" w:rsidP="00F42B68">
            <w:pPr>
              <w:rPr>
                <w:rFonts w:ascii="Roboto" w:eastAsia="Roboto" w:hAnsi="Roboto" w:cs="Roboto"/>
                <w:sz w:val="21"/>
                <w:szCs w:val="21"/>
              </w:rPr>
            </w:pPr>
            <w:r w:rsidRPr="00700FFF">
              <w:rPr>
                <w:rFonts w:ascii="Roboto" w:eastAsia="Roboto" w:hAnsi="Roboto" w:cs="Roboto"/>
                <w:sz w:val="21"/>
                <w:szCs w:val="21"/>
              </w:rPr>
              <w:t xml:space="preserve">When reporting an analysis, a scenario or a card, </w:t>
            </w:r>
            <w:r>
              <w:rPr>
                <w:rFonts w:ascii="Roboto" w:eastAsia="Roboto" w:hAnsi="Roboto" w:cs="Roboto"/>
                <w:sz w:val="21"/>
                <w:szCs w:val="21"/>
              </w:rPr>
              <w:t>it allows</w:t>
            </w:r>
            <w:r w:rsidRPr="00C14101">
              <w:rPr>
                <w:rFonts w:ascii="Roboto" w:eastAsia="Roboto" w:hAnsi="Roboto" w:cs="Roboto"/>
                <w:sz w:val="21"/>
                <w:szCs w:val="21"/>
              </w:rPr>
              <w:t xml:space="preserve"> to add an investigation annex</w:t>
            </w:r>
            <w:r>
              <w:rPr>
                <w:rFonts w:ascii="Roboto" w:eastAsia="Roboto" w:hAnsi="Roboto" w:cs="Roboto"/>
                <w:sz w:val="21"/>
                <w:szCs w:val="21"/>
              </w:rPr>
              <w:t>, for instance to</w:t>
            </w:r>
            <w:r w:rsidRPr="00C14101">
              <w:rPr>
                <w:rFonts w:ascii="Roboto" w:eastAsia="Roboto" w:hAnsi="Roboto" w:cs="Roboto"/>
                <w:sz w:val="21"/>
                <w:szCs w:val="21"/>
              </w:rPr>
              <w:t xml:space="preserve"> explain</w:t>
            </w:r>
            <w:r>
              <w:rPr>
                <w:rFonts w:ascii="Roboto" w:eastAsia="Roboto" w:hAnsi="Roboto" w:cs="Roboto"/>
                <w:sz w:val="21"/>
                <w:szCs w:val="21"/>
              </w:rPr>
              <w:t xml:space="preserve"> </w:t>
            </w:r>
            <w:r w:rsidRPr="00C14101">
              <w:rPr>
                <w:rFonts w:ascii="Roboto" w:eastAsia="Roboto" w:hAnsi="Roboto" w:cs="Roboto"/>
                <w:sz w:val="21"/>
                <w:szCs w:val="21"/>
              </w:rPr>
              <w:t xml:space="preserve">how the </w:t>
            </w:r>
            <w:r>
              <w:rPr>
                <w:rFonts w:ascii="Roboto" w:eastAsia="Roboto" w:hAnsi="Roboto" w:cs="Roboto"/>
                <w:sz w:val="21"/>
                <w:szCs w:val="21"/>
              </w:rPr>
              <w:t>investigation</w:t>
            </w:r>
            <w:r w:rsidRPr="00C14101">
              <w:rPr>
                <w:rFonts w:ascii="Roboto" w:eastAsia="Roboto" w:hAnsi="Roboto" w:cs="Roboto"/>
                <w:sz w:val="21"/>
                <w:szCs w:val="21"/>
              </w:rPr>
              <w:t xml:space="preserve"> </w:t>
            </w:r>
            <w:r>
              <w:rPr>
                <w:rFonts w:ascii="Roboto" w:eastAsia="Roboto" w:hAnsi="Roboto" w:cs="Roboto"/>
                <w:sz w:val="21"/>
                <w:szCs w:val="21"/>
              </w:rPr>
              <w:t>has been made</w:t>
            </w:r>
            <w:r w:rsidRPr="00C14101">
              <w:rPr>
                <w:rFonts w:ascii="Roboto" w:eastAsia="Roboto" w:hAnsi="Roboto" w:cs="Roboto"/>
                <w:sz w:val="21"/>
                <w:szCs w:val="21"/>
              </w:rPr>
              <w:t>.</w:t>
            </w:r>
          </w:p>
        </w:tc>
      </w:tr>
    </w:tbl>
    <w:p w14:paraId="4A6778D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7E949C69" w14:textId="77777777" w:rsidR="004B18AB" w:rsidRPr="009E2DB3" w:rsidRDefault="004B18AB" w:rsidP="009E2DB3">
      <w:pPr>
        <w:pStyle w:val="Titre2"/>
      </w:pPr>
      <w:bookmarkStart w:id="39" w:name="_Toc169083271"/>
      <w:r w:rsidRPr="009E2DB3">
        <w:t>Editing New Templates</w:t>
      </w:r>
      <w:bookmarkEnd w:id="39"/>
    </w:p>
    <w:p w14:paraId="058FBD51" w14:textId="6D1C206E" w:rsidR="00A03601" w:rsidRDefault="00A03601" w:rsidP="00A80534">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 xml:space="preserve">New template can be added in the template section with </w:t>
      </w:r>
      <w:r w:rsidRPr="000E6F52">
        <w:rPr>
          <w:rFonts w:ascii="Roboto" w:eastAsia="Roboto" w:hAnsi="Roboto" w:cs="Roboto"/>
          <w:i/>
          <w:iCs/>
          <w:color w:val="000000"/>
          <w:sz w:val="21"/>
          <w:szCs w:val="21"/>
        </w:rPr>
        <w:t>New template</w:t>
      </w:r>
      <w:r>
        <w:rPr>
          <w:rFonts w:ascii="Roboto" w:eastAsia="Roboto" w:hAnsi="Roboto" w:cs="Roboto"/>
          <w:color w:val="000000"/>
          <w:sz w:val="21"/>
          <w:szCs w:val="21"/>
        </w:rPr>
        <w:t xml:space="preserve"> button.</w:t>
      </w:r>
    </w:p>
    <w:p w14:paraId="26415817" w14:textId="61B66DA8"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Yet, the only supported syntax for template is </w:t>
      </w:r>
      <w:hyperlink r:id="rId41">
        <w:r w:rsidRPr="00700FFF">
          <w:rPr>
            <w:rFonts w:ascii="inherit" w:eastAsia="inherit" w:hAnsi="inherit" w:cs="inherit"/>
            <w:b/>
            <w:color w:val="3CA8D3"/>
            <w:sz w:val="21"/>
            <w:szCs w:val="21"/>
            <w:u w:val="single"/>
          </w:rPr>
          <w:t>PUG</w:t>
        </w:r>
      </w:hyperlink>
      <w:r w:rsidRPr="00700FFF">
        <w:rPr>
          <w:rFonts w:ascii="Roboto" w:eastAsia="Roboto" w:hAnsi="Roboto" w:cs="Roboto"/>
          <w:color w:val="000000"/>
          <w:sz w:val="21"/>
          <w:szCs w:val="21"/>
        </w:rPr>
        <w:t>. The generated report from a template corresponds to the data contained in the json of an analysis, a scenario or a card to the corresponding </w:t>
      </w:r>
      <w:r w:rsidRPr="00700FFF">
        <w:rPr>
          <w:rFonts w:ascii="Roboto" w:eastAsia="Roboto" w:hAnsi="Roboto" w:cs="Roboto"/>
          <w:i/>
          <w:color w:val="000000"/>
          <w:sz w:val="21"/>
          <w:szCs w:val="21"/>
        </w:rPr>
        <w:t>locals</w:t>
      </w:r>
      <w:r w:rsidRPr="00700FFF">
        <w:rPr>
          <w:rFonts w:ascii="Roboto" w:eastAsia="Roboto" w:hAnsi="Roboto" w:cs="Roboto"/>
          <w:color w:val="000000"/>
          <w:sz w:val="21"/>
          <w:szCs w:val="21"/>
        </w:rPr>
        <w:t> in the pug syntax.</w:t>
      </w:r>
    </w:p>
    <w:p w14:paraId="33DD2C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the </w:t>
      </w:r>
      <w:r w:rsidRPr="00700FFF">
        <w:rPr>
          <w:rFonts w:ascii="Roboto" w:eastAsia="Roboto" w:hAnsi="Roboto" w:cs="Roboto"/>
          <w:i/>
          <w:color w:val="000000"/>
          <w:sz w:val="21"/>
          <w:szCs w:val="21"/>
        </w:rPr>
        <w:t>Language Reference</w:t>
      </w:r>
      <w:r w:rsidRPr="00700FFF">
        <w:rPr>
          <w:rFonts w:ascii="Roboto" w:eastAsia="Roboto" w:hAnsi="Roboto" w:cs="Roboto"/>
          <w:color w:val="000000"/>
          <w:sz w:val="21"/>
          <w:szCs w:val="21"/>
        </w:rPr>
        <w:t> section of its </w:t>
      </w:r>
      <w:hyperlink r:id="rId42">
        <w:r w:rsidRPr="00700FFF">
          <w:rPr>
            <w:rFonts w:ascii="inherit" w:eastAsia="inherit" w:hAnsi="inherit" w:cs="inherit"/>
            <w:b/>
            <w:color w:val="3CA8D3"/>
            <w:sz w:val="21"/>
            <w:szCs w:val="21"/>
            <w:u w:val="single"/>
          </w:rPr>
          <w:t>official website</w:t>
        </w:r>
      </w:hyperlink>
      <w:r w:rsidRPr="00700FFF">
        <w:rPr>
          <w:rFonts w:ascii="Roboto" w:eastAsia="Roboto" w:hAnsi="Roboto" w:cs="Roboto"/>
          <w:color w:val="000000"/>
          <w:sz w:val="21"/>
          <w:szCs w:val="21"/>
        </w:rPr>
        <w:t> to get complete information in its syntax.</w:t>
      </w:r>
    </w:p>
    <w:p w14:paraId="46F62D38" w14:textId="2E99BB85"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xml:space="preserve"> provides a set of action to import, edit or </w:t>
      </w:r>
      <w:r w:rsidRPr="00700FFF">
        <w:rPr>
          <w:rFonts w:ascii="Roboto" w:eastAsia="Roboto" w:hAnsi="Roboto" w:cs="Roboto"/>
          <w:sz w:val="21"/>
          <w:szCs w:val="21"/>
        </w:rPr>
        <w:t>duplicate</w:t>
      </w:r>
      <w:r w:rsidRPr="00700FFF">
        <w:rPr>
          <w:rFonts w:ascii="Roboto" w:eastAsia="Roboto" w:hAnsi="Roboto" w:cs="Roboto"/>
          <w:color w:val="000000"/>
          <w:sz w:val="21"/>
          <w:szCs w:val="21"/>
        </w:rPr>
        <w:t xml:space="preserve"> existing templates: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4B18AB" w:rsidRPr="00700FFF" w14:paraId="049BE372"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Import a template in PUG syntax with a name and an author for its later use in reports.</w:t>
            </w:r>
          </w:p>
        </w:tc>
      </w:tr>
      <w:tr w:rsidR="004B18AB" w:rsidRPr="00700FFF" w14:paraId="2A8A0C31"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4B18AB" w:rsidRPr="00700FFF" w:rsidRDefault="004B18AB" w:rsidP="00A80534">
            <w:pPr>
              <w:rPr>
                <w:rFonts w:ascii="Roboto" w:eastAsia="Roboto" w:hAnsi="Roboto" w:cs="Roboto"/>
                <w:sz w:val="21"/>
                <w:szCs w:val="21"/>
              </w:rPr>
            </w:pPr>
            <w:r w:rsidRPr="00700FFF">
              <w:rPr>
                <w:rFonts w:ascii="Roboto" w:eastAsia="Roboto" w:hAnsi="Roboto" w:cs="Roboto"/>
                <w:noProof/>
                <w:sz w:val="21"/>
                <w:szCs w:val="21"/>
                <w:lang w:eastAsia="en-GB"/>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Respectively download and delete imported templates</w:t>
            </w:r>
          </w:p>
        </w:tc>
      </w:tr>
    </w:tbl>
    <w:p w14:paraId="0D027883"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As a first introduction for generating new templates, we recommend downloading an analysis, a scenario or tag from the </w:t>
      </w:r>
      <w:r w:rsidRPr="00700FFF">
        <w:rPr>
          <w:rFonts w:ascii="Roboto" w:eastAsia="Roboto" w:hAnsi="Roboto" w:cs="Roboto"/>
          <w:i/>
          <w:color w:val="000000"/>
          <w:sz w:val="21"/>
          <w:szCs w:val="21"/>
        </w:rPr>
        <w:t>Edit/export toolbar</w:t>
      </w:r>
      <w:r w:rsidRPr="00700FFF">
        <w:rPr>
          <w:rFonts w:ascii="Roboto" w:eastAsia="Roboto" w:hAnsi="Roboto" w:cs="Roboto"/>
          <w:color w:val="000000"/>
          <w:sz w:val="21"/>
          <w:szCs w:val="21"/>
        </w:rPr>
        <w:t> in JSON raw format for finding matching entries.</w:t>
      </w:r>
    </w:p>
    <w:p w14:paraId="096BA724" w14:textId="0E7E1A70" w:rsidR="00A03601" w:rsidRDefault="004B18AB" w:rsidP="008C3E6B">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lastRenderedPageBreak/>
        <w:t>Many online Online Pug Testing Tool allows copy/pasting PUG template and JSON information to render the final HTML. </w:t>
      </w:r>
      <w:r w:rsidRPr="00700FFF">
        <w:rPr>
          <w:rFonts w:ascii="Roboto" w:eastAsia="Roboto" w:hAnsi="Roboto" w:cs="Roboto"/>
          <w:i/>
          <w:color w:val="000000"/>
          <w:sz w:val="21"/>
          <w:szCs w:val="21"/>
        </w:rPr>
        <w:t>Default template</w:t>
      </w:r>
      <w:r w:rsidRPr="00700FFF">
        <w:rPr>
          <w:rFonts w:ascii="Roboto" w:eastAsia="Roboto" w:hAnsi="Roboto" w:cs="Roboto"/>
          <w:color w:val="000000"/>
          <w:sz w:val="21"/>
          <w:szCs w:val="21"/>
        </w:rPr>
        <w:t> can also be exported as a reference.</w:t>
      </w:r>
    </w:p>
    <w:p w14:paraId="65643D9B" w14:textId="5CCCCA4B" w:rsidR="00A03601" w:rsidRPr="009E2DB3" w:rsidRDefault="00A03601" w:rsidP="00A03601">
      <w:pPr>
        <w:pStyle w:val="Titre2"/>
      </w:pPr>
      <w:r>
        <w:t>Adding</w:t>
      </w:r>
      <w:r w:rsidRPr="009E2DB3">
        <w:t xml:space="preserve"> New </w:t>
      </w:r>
      <w:r>
        <w:t>Annex</w:t>
      </w:r>
    </w:p>
    <w:p w14:paraId="29235D37" w14:textId="3D13BC09" w:rsidR="00A03601" w:rsidRDefault="00A03601" w:rsidP="00A03601">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 xml:space="preserve">Annex can </w:t>
      </w:r>
      <w:r w:rsidR="00C03B74">
        <w:rPr>
          <w:rFonts w:ascii="Roboto" w:eastAsia="Roboto" w:hAnsi="Roboto" w:cs="Roboto"/>
          <w:color w:val="000000"/>
          <w:sz w:val="21"/>
          <w:szCs w:val="21"/>
        </w:rPr>
        <w:t>also be</w:t>
      </w:r>
      <w:r>
        <w:rPr>
          <w:rFonts w:ascii="Roboto" w:eastAsia="Roboto" w:hAnsi="Roboto" w:cs="Roboto"/>
          <w:color w:val="000000"/>
          <w:sz w:val="21"/>
          <w:szCs w:val="21"/>
        </w:rPr>
        <w:t xml:space="preserve"> added in the template section with </w:t>
      </w:r>
      <w:r w:rsidRPr="009D4E09">
        <w:rPr>
          <w:rFonts w:ascii="Roboto" w:eastAsia="Roboto" w:hAnsi="Roboto" w:cs="Roboto"/>
          <w:i/>
          <w:iCs/>
          <w:color w:val="000000"/>
          <w:sz w:val="21"/>
          <w:szCs w:val="21"/>
        </w:rPr>
        <w:t xml:space="preserve">New </w:t>
      </w:r>
      <w:r>
        <w:rPr>
          <w:rFonts w:ascii="Roboto" w:eastAsia="Roboto" w:hAnsi="Roboto" w:cs="Roboto"/>
          <w:i/>
          <w:iCs/>
          <w:color w:val="000000"/>
          <w:sz w:val="21"/>
          <w:szCs w:val="21"/>
        </w:rPr>
        <w:t>annex</w:t>
      </w:r>
      <w:r>
        <w:rPr>
          <w:rFonts w:ascii="Roboto" w:eastAsia="Roboto" w:hAnsi="Roboto" w:cs="Roboto"/>
          <w:color w:val="000000"/>
          <w:sz w:val="21"/>
          <w:szCs w:val="21"/>
        </w:rPr>
        <w:t xml:space="preserve"> button.</w:t>
      </w:r>
    </w:p>
    <w:p w14:paraId="5C0FCE25" w14:textId="7F31D25B" w:rsidR="00A03601" w:rsidRPr="00700FFF" w:rsidRDefault="00A03601" w:rsidP="008C3E6B">
      <w:pPr>
        <w:pBdr>
          <w:top w:val="nil"/>
          <w:left w:val="nil"/>
          <w:bottom w:val="nil"/>
          <w:right w:val="nil"/>
          <w:between w:val="nil"/>
        </w:pBdr>
        <w:spacing w:after="180"/>
        <w:rPr>
          <w:rFonts w:ascii="Roboto" w:eastAsia="Roboto" w:hAnsi="Roboto" w:cs="Roboto"/>
          <w:color w:val="000000"/>
          <w:sz w:val="21"/>
          <w:szCs w:val="21"/>
        </w:rPr>
      </w:pPr>
      <w:r>
        <w:rPr>
          <w:rFonts w:ascii="Roboto" w:eastAsia="Roboto" w:hAnsi="Roboto" w:cs="Roboto"/>
          <w:color w:val="000000"/>
          <w:sz w:val="21"/>
          <w:szCs w:val="21"/>
        </w:rPr>
        <w:t>The</w:t>
      </w:r>
      <w:r w:rsidRPr="00700FFF">
        <w:rPr>
          <w:rFonts w:ascii="Roboto" w:eastAsia="Roboto" w:hAnsi="Roboto" w:cs="Roboto"/>
          <w:color w:val="000000"/>
          <w:sz w:val="21"/>
          <w:szCs w:val="21"/>
        </w:rPr>
        <w:t xml:space="preserve"> only supported syntax for </w:t>
      </w:r>
      <w:r>
        <w:rPr>
          <w:rFonts w:ascii="Roboto" w:eastAsia="Roboto" w:hAnsi="Roboto" w:cs="Roboto"/>
          <w:color w:val="000000"/>
          <w:sz w:val="21"/>
          <w:szCs w:val="21"/>
        </w:rPr>
        <w:t>annex</w:t>
      </w:r>
      <w:r w:rsidRPr="00700FFF">
        <w:rPr>
          <w:rFonts w:ascii="Roboto" w:eastAsia="Roboto" w:hAnsi="Roboto" w:cs="Roboto"/>
          <w:color w:val="000000"/>
          <w:sz w:val="21"/>
          <w:szCs w:val="21"/>
        </w:rPr>
        <w:t xml:space="preserve"> is</w:t>
      </w:r>
      <w:r>
        <w:t xml:space="preserve"> HTML</w:t>
      </w:r>
      <w:r w:rsidRPr="00700FFF">
        <w:rPr>
          <w:rFonts w:ascii="Roboto" w:eastAsia="Roboto" w:hAnsi="Roboto" w:cs="Roboto"/>
          <w:color w:val="000000"/>
          <w:sz w:val="21"/>
          <w:szCs w:val="21"/>
        </w:rPr>
        <w:t xml:space="preserve">. </w:t>
      </w:r>
      <w:r>
        <w:rPr>
          <w:rFonts w:ascii="Roboto" w:eastAsia="Roboto" w:hAnsi="Roboto" w:cs="Roboto"/>
          <w:color w:val="000000"/>
          <w:sz w:val="21"/>
          <w:szCs w:val="21"/>
        </w:rPr>
        <w:t>Many software support</w:t>
      </w:r>
      <w:r w:rsidR="00C03B74">
        <w:rPr>
          <w:rFonts w:ascii="Roboto" w:eastAsia="Roboto" w:hAnsi="Roboto" w:cs="Roboto"/>
          <w:color w:val="000000"/>
          <w:sz w:val="21"/>
          <w:szCs w:val="21"/>
        </w:rPr>
        <w:t>s</w:t>
      </w:r>
      <w:r>
        <w:rPr>
          <w:rFonts w:ascii="Roboto" w:eastAsia="Roboto" w:hAnsi="Roboto" w:cs="Roboto"/>
          <w:color w:val="000000"/>
          <w:sz w:val="21"/>
          <w:szCs w:val="21"/>
        </w:rPr>
        <w:t xml:space="preserve"> exporting one format (e.g.</w:t>
      </w:r>
      <w:r w:rsidR="00C03B74">
        <w:rPr>
          <w:rFonts w:ascii="Roboto" w:eastAsia="Roboto" w:hAnsi="Roboto" w:cs="Roboto"/>
          <w:color w:val="000000"/>
          <w:sz w:val="21"/>
          <w:szCs w:val="21"/>
        </w:rPr>
        <w:t>,</w:t>
      </w:r>
      <w:r>
        <w:rPr>
          <w:rFonts w:ascii="Roboto" w:eastAsia="Roboto" w:hAnsi="Roboto" w:cs="Roboto"/>
          <w:color w:val="000000"/>
          <w:sz w:val="21"/>
          <w:szCs w:val="21"/>
        </w:rPr>
        <w:t xml:space="preserve"> </w:t>
      </w:r>
      <w:r w:rsidR="00C03B74">
        <w:rPr>
          <w:rFonts w:ascii="Roboto" w:eastAsia="Roboto" w:hAnsi="Roboto" w:cs="Roboto"/>
          <w:color w:val="000000"/>
          <w:sz w:val="21"/>
          <w:szCs w:val="21"/>
        </w:rPr>
        <w:t>DOCx</w:t>
      </w:r>
      <w:r>
        <w:rPr>
          <w:rFonts w:ascii="Roboto" w:eastAsia="Roboto" w:hAnsi="Roboto" w:cs="Roboto"/>
          <w:color w:val="000000"/>
          <w:sz w:val="21"/>
          <w:szCs w:val="21"/>
        </w:rPr>
        <w:t xml:space="preserve"> or </w:t>
      </w:r>
      <w:r w:rsidR="00C03B74">
        <w:rPr>
          <w:rFonts w:ascii="Roboto" w:eastAsia="Roboto" w:hAnsi="Roboto" w:cs="Roboto"/>
          <w:color w:val="000000"/>
          <w:sz w:val="21"/>
          <w:szCs w:val="21"/>
        </w:rPr>
        <w:t>PDF</w:t>
      </w:r>
      <w:r>
        <w:rPr>
          <w:rFonts w:ascii="Roboto" w:eastAsia="Roboto" w:hAnsi="Roboto" w:cs="Roboto"/>
          <w:color w:val="000000"/>
          <w:sz w:val="21"/>
          <w:szCs w:val="21"/>
        </w:rPr>
        <w:t xml:space="preserve">) to HTML. This annex is automatically added to the pug template at the </w:t>
      </w:r>
      <w:r w:rsidRPr="009D4E09">
        <w:rPr>
          <w:rFonts w:ascii="Roboto" w:eastAsia="Roboto" w:hAnsi="Roboto" w:cs="Roboto"/>
          <w:i/>
          <w:iCs/>
          <w:color w:val="000000"/>
          <w:sz w:val="21"/>
          <w:szCs w:val="21"/>
        </w:rPr>
        <w:t>!{annex}</w:t>
      </w:r>
      <w:r>
        <w:rPr>
          <w:rFonts w:ascii="Roboto" w:eastAsia="Roboto" w:hAnsi="Roboto" w:cs="Roboto"/>
          <w:i/>
          <w:iCs/>
          <w:color w:val="000000"/>
          <w:sz w:val="21"/>
          <w:szCs w:val="21"/>
        </w:rPr>
        <w:t xml:space="preserve"> </w:t>
      </w:r>
      <w:r>
        <w:rPr>
          <w:rFonts w:ascii="Roboto" w:eastAsia="Roboto" w:hAnsi="Roboto" w:cs="Roboto"/>
          <w:color w:val="000000"/>
          <w:sz w:val="21"/>
          <w:szCs w:val="21"/>
        </w:rPr>
        <w:t>location in the pug syntax</w:t>
      </w:r>
      <w:r w:rsidRPr="009D4E09">
        <w:rPr>
          <w:rFonts w:ascii="Roboto" w:eastAsia="Roboto" w:hAnsi="Roboto" w:cs="Roboto"/>
          <w:i/>
          <w:iCs/>
          <w:color w:val="000000"/>
          <w:sz w:val="21"/>
          <w:szCs w:val="21"/>
        </w:rPr>
        <w:t>.</w:t>
      </w:r>
      <w:r w:rsidR="00FD1532">
        <w:rPr>
          <w:rFonts w:ascii="Roboto" w:eastAsia="Roboto" w:hAnsi="Roboto" w:cs="Roboto"/>
          <w:i/>
          <w:iCs/>
          <w:color w:val="000000"/>
          <w:sz w:val="21"/>
          <w:szCs w:val="21"/>
        </w:rPr>
        <w:t xml:space="preserve"> </w:t>
      </w:r>
      <w:r>
        <w:rPr>
          <w:rFonts w:ascii="Roboto" w:eastAsia="Roboto" w:hAnsi="Roboto" w:cs="Roboto"/>
          <w:color w:val="000000"/>
          <w:sz w:val="21"/>
          <w:szCs w:val="21"/>
        </w:rPr>
        <w:t>In the default pug template, t</w:t>
      </w:r>
      <w:r w:rsidRPr="00700FFF">
        <w:rPr>
          <w:rFonts w:ascii="Roboto" w:eastAsia="Roboto" w:hAnsi="Roboto" w:cs="Roboto"/>
          <w:color w:val="000000"/>
          <w:sz w:val="21"/>
          <w:szCs w:val="21"/>
        </w:rPr>
        <w:t>h</w:t>
      </w:r>
      <w:r>
        <w:rPr>
          <w:rFonts w:ascii="Roboto" w:eastAsia="Roboto" w:hAnsi="Roboto" w:cs="Roboto"/>
          <w:color w:val="000000"/>
          <w:sz w:val="21"/>
          <w:szCs w:val="21"/>
        </w:rPr>
        <w:t>is</w:t>
      </w:r>
      <w:r w:rsidRPr="00700FFF">
        <w:rPr>
          <w:rFonts w:ascii="Roboto" w:eastAsia="Roboto" w:hAnsi="Roboto" w:cs="Roboto"/>
          <w:color w:val="000000"/>
          <w:sz w:val="21"/>
          <w:szCs w:val="21"/>
        </w:rPr>
        <w:t xml:space="preserve"> </w:t>
      </w:r>
      <w:r>
        <w:rPr>
          <w:rFonts w:ascii="Roboto" w:eastAsia="Roboto" w:hAnsi="Roboto" w:cs="Roboto"/>
          <w:color w:val="000000"/>
          <w:sz w:val="21"/>
          <w:szCs w:val="21"/>
        </w:rPr>
        <w:t xml:space="preserve">annex is appended as is in the end </w:t>
      </w:r>
      <w:r w:rsidR="00C03B74">
        <w:rPr>
          <w:rFonts w:ascii="Roboto" w:eastAsia="Roboto" w:hAnsi="Roboto" w:cs="Roboto"/>
          <w:color w:val="000000"/>
          <w:sz w:val="21"/>
          <w:szCs w:val="21"/>
        </w:rPr>
        <w:t xml:space="preserve">of </w:t>
      </w:r>
      <w:r>
        <w:rPr>
          <w:rFonts w:ascii="Roboto" w:eastAsia="Roboto" w:hAnsi="Roboto" w:cs="Roboto"/>
          <w:color w:val="000000"/>
          <w:sz w:val="21"/>
          <w:szCs w:val="21"/>
        </w:rPr>
        <w:t>the report</w:t>
      </w:r>
      <w:r w:rsidRPr="000E6F52">
        <w:rPr>
          <w:rFonts w:ascii="Roboto" w:eastAsia="Roboto" w:hAnsi="Roboto" w:cs="Roboto"/>
          <w:i/>
          <w:iCs/>
          <w:color w:val="000000"/>
          <w:sz w:val="21"/>
          <w:szCs w:val="21"/>
        </w:rPr>
        <w:t>.</w:t>
      </w:r>
      <w:r>
        <w:rPr>
          <w:rFonts w:ascii="Roboto" w:eastAsia="Roboto" w:hAnsi="Roboto" w:cs="Roboto"/>
          <w:color w:val="000000"/>
          <w:sz w:val="21"/>
          <w:szCs w:val="21"/>
        </w:rPr>
        <w:t xml:space="preserve"> </w:t>
      </w:r>
    </w:p>
    <w:bookmarkEnd w:id="19"/>
    <w:bookmarkEnd w:id="20"/>
    <w:bookmarkEnd w:id="21"/>
    <w:p w14:paraId="275FB97E" w14:textId="58826060" w:rsidR="004B18AB" w:rsidRPr="00700FFF" w:rsidRDefault="004B18AB" w:rsidP="001E75EC">
      <w:pPr>
        <w:keepNext/>
        <w:keepLines/>
        <w:spacing w:before="360" w:after="240"/>
        <w:outlineLvl w:val="0"/>
        <w:rPr>
          <w:rFonts w:ascii="inherit" w:eastAsia="inherit" w:hAnsi="inherit" w:cs="inherit"/>
          <w:color w:val="000000"/>
          <w:sz w:val="21"/>
          <w:szCs w:val="21"/>
        </w:rPr>
      </w:pPr>
    </w:p>
    <w:sectPr w:rsidR="004B18AB" w:rsidRPr="00700FFF" w:rsidSect="003112ED">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8473" w14:textId="77777777" w:rsidR="00322922" w:rsidRDefault="00322922" w:rsidP="004D0F60">
      <w:pPr>
        <w:spacing w:after="0" w:line="240" w:lineRule="auto"/>
      </w:pPr>
      <w:r>
        <w:separator/>
      </w:r>
    </w:p>
  </w:endnote>
  <w:endnote w:type="continuationSeparator" w:id="0">
    <w:p w14:paraId="20DCE54B" w14:textId="77777777" w:rsidR="00322922" w:rsidRDefault="00322922" w:rsidP="004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LeMondeJournalPro-Regular-Ident">
    <w:altName w:val="MS Gothic"/>
    <w:panose1 w:val="020B0604020202020204"/>
    <w:charset w:val="80"/>
    <w:family w:val="auto"/>
    <w:notTrueType/>
    <w:pitch w:val="default"/>
    <w:sig w:usb0="00000001" w:usb1="08070000" w:usb2="00000010" w:usb3="00000000" w:csb0="00020000" w:csb1="00000000"/>
  </w:font>
  <w:font w:name="inherit">
    <w:altName w:val="Calibri"/>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B32A76" w:rsidRPr="00F67C9E" w:rsidRDefault="00B32A76" w:rsidP="00CC1C70">
        <w:pPr>
          <w:pStyle w:val="Pieddepage"/>
        </w:pPr>
        <w:r>
          <w:t>Draft</w:t>
        </w:r>
        <w:r w:rsidRPr="00F67C9E">
          <w:tab/>
        </w:r>
        <w:r w:rsidRPr="00F67C9E">
          <w:tab/>
        </w:r>
        <w:r w:rsidRPr="00F67C9E">
          <w:fldChar w:fldCharType="begin"/>
        </w:r>
        <w:r w:rsidRPr="00F67C9E">
          <w:instrText>PAGE   \* MERGEFORMAT</w:instrText>
        </w:r>
        <w:r w:rsidRPr="00F67C9E">
          <w:fldChar w:fldCharType="separate"/>
        </w:r>
        <w:r w:rsidR="00151332">
          <w:rPr>
            <w:noProof/>
          </w:rPr>
          <w:t>17</w:t>
        </w:r>
        <w:r w:rsidRPr="00F67C9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4754" w14:textId="77777777" w:rsidR="00322922" w:rsidRDefault="00322922" w:rsidP="004D0F60">
      <w:pPr>
        <w:spacing w:after="0" w:line="240" w:lineRule="auto"/>
      </w:pPr>
      <w:r>
        <w:separator/>
      </w:r>
    </w:p>
  </w:footnote>
  <w:footnote w:type="continuationSeparator" w:id="0">
    <w:p w14:paraId="21DAB2FE" w14:textId="77777777" w:rsidR="00322922" w:rsidRDefault="00322922" w:rsidP="004D0F60">
      <w:pPr>
        <w:spacing w:after="0" w:line="240" w:lineRule="auto"/>
      </w:pPr>
      <w:r>
        <w:continuationSeparator/>
      </w:r>
    </w:p>
  </w:footnote>
  <w:footnote w:id="1">
    <w:p w14:paraId="31852389" w14:textId="4315178B" w:rsidR="00B32A76" w:rsidRPr="00F42B68" w:rsidRDefault="00B32A76">
      <w:pPr>
        <w:pStyle w:val="Notedebasdepage"/>
      </w:pPr>
      <w:r>
        <w:rPr>
          <w:rStyle w:val="Appelnotedebasdep"/>
        </w:rPr>
        <w:footnoteRef/>
      </w:r>
      <w:r>
        <w:t xml:space="preserve"> </w:t>
      </w:r>
      <w:hyperlink r:id="rId1" w:history="1">
        <w:r w:rsidRPr="00153E4F">
          <w:rPr>
            <w:rStyle w:val="Lienhypertexte"/>
          </w:rPr>
          <w:t>https://testssl.sh/</w:t>
        </w:r>
      </w:hyperlink>
      <w:r>
        <w:t xml:space="preserve"> </w:t>
      </w:r>
    </w:p>
  </w:footnote>
  <w:footnote w:id="2">
    <w:p w14:paraId="0FAA4C6E" w14:textId="6D2FBD24" w:rsidR="00B32A76" w:rsidRPr="002C1A3D" w:rsidRDefault="00B32A76">
      <w:pPr>
        <w:pStyle w:val="Notedebasdepage"/>
      </w:pPr>
      <w:r>
        <w:rPr>
          <w:rStyle w:val="Appelnotedebasdep"/>
        </w:rPr>
        <w:footnoteRef/>
      </w:r>
      <w:r>
        <w:t xml:space="preserve"> Source and development are on GitHub at </w:t>
      </w:r>
      <w:hyperlink r:id="rId2" w:history="1">
        <w:r w:rsidRPr="00153E4F">
          <w:rPr>
            <w:rStyle w:val="Lienhypertexte"/>
          </w:rPr>
          <w:t>https://github.com/drwetter/testssl.sh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5550427">
    <w:abstractNumId w:val="2"/>
  </w:num>
  <w:num w:numId="2" w16cid:durableId="935793490">
    <w:abstractNumId w:val="6"/>
  </w:num>
  <w:num w:numId="3" w16cid:durableId="2140684056">
    <w:abstractNumId w:val="6"/>
  </w:num>
  <w:num w:numId="4" w16cid:durableId="1167670622">
    <w:abstractNumId w:val="7"/>
  </w:num>
  <w:num w:numId="5" w16cid:durableId="142083291">
    <w:abstractNumId w:val="5"/>
  </w:num>
  <w:num w:numId="6" w16cid:durableId="649597959">
    <w:abstractNumId w:val="9"/>
  </w:num>
  <w:num w:numId="7" w16cid:durableId="869680263">
    <w:abstractNumId w:val="8"/>
  </w:num>
  <w:num w:numId="8" w16cid:durableId="1276447585">
    <w:abstractNumId w:val="10"/>
  </w:num>
  <w:num w:numId="9" w16cid:durableId="1748988803">
    <w:abstractNumId w:val="1"/>
  </w:num>
  <w:num w:numId="10" w16cid:durableId="1571035896">
    <w:abstractNumId w:val="4"/>
  </w:num>
  <w:num w:numId="11" w16cid:durableId="754089841">
    <w:abstractNumId w:val="3"/>
  </w:num>
  <w:num w:numId="12" w16cid:durableId="759569026">
    <w:abstractNumId w:val="11"/>
  </w:num>
  <w:num w:numId="13" w16cid:durableId="74788121">
    <w:abstractNumId w:val="0"/>
  </w:num>
  <w:num w:numId="14" w16cid:durableId="738017262">
    <w:abstractNumId w:val="6"/>
  </w:num>
  <w:num w:numId="15" w16cid:durableId="545484563">
    <w:abstractNumId w:val="6"/>
  </w:num>
  <w:num w:numId="16" w16cid:durableId="1554580256">
    <w:abstractNumId w:val="6"/>
  </w:num>
  <w:num w:numId="17" w16cid:durableId="1823622574">
    <w:abstractNumId w:val="6"/>
  </w:num>
  <w:num w:numId="18" w16cid:durableId="1858621729">
    <w:abstractNumId w:val="6"/>
  </w:num>
  <w:num w:numId="19" w16cid:durableId="664750925">
    <w:abstractNumId w:val="6"/>
  </w:num>
  <w:num w:numId="20" w16cid:durableId="1970627596">
    <w:abstractNumId w:val="6"/>
  </w:num>
  <w:num w:numId="21" w16cid:durableId="2000495116">
    <w:abstractNumId w:val="6"/>
  </w:num>
  <w:num w:numId="22" w16cid:durableId="1937515685">
    <w:abstractNumId w:val="6"/>
  </w:num>
  <w:num w:numId="23" w16cid:durableId="843131864">
    <w:abstractNumId w:val="6"/>
  </w:num>
  <w:num w:numId="24" w16cid:durableId="1595435459">
    <w:abstractNumId w:val="6"/>
  </w:num>
  <w:num w:numId="25" w16cid:durableId="1060597134">
    <w:abstractNumId w:val="6"/>
  </w:num>
  <w:num w:numId="26" w16cid:durableId="2131388377">
    <w:abstractNumId w:val="6"/>
  </w:num>
  <w:num w:numId="27" w16cid:durableId="2077390402">
    <w:abstractNumId w:val="6"/>
  </w:num>
  <w:num w:numId="28" w16cid:durableId="953638960">
    <w:abstractNumId w:val="6"/>
  </w:num>
  <w:num w:numId="29" w16cid:durableId="1610428528">
    <w:abstractNumId w:val="6"/>
  </w:num>
  <w:num w:numId="30" w16cid:durableId="460003112">
    <w:abstractNumId w:val="6"/>
  </w:num>
  <w:num w:numId="31" w16cid:durableId="113294119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5C83"/>
    <w:rsid w:val="001E75EC"/>
    <w:rsid w:val="001F0C05"/>
    <w:rsid w:val="001F1FF8"/>
    <w:rsid w:val="001F55F0"/>
    <w:rsid w:val="001F59E2"/>
    <w:rsid w:val="00200AA9"/>
    <w:rsid w:val="00205AED"/>
    <w:rsid w:val="00207C80"/>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22DB"/>
    <w:rsid w:val="00313973"/>
    <w:rsid w:val="00314ACC"/>
    <w:rsid w:val="0031577E"/>
    <w:rsid w:val="00322922"/>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77DBA"/>
    <w:rsid w:val="009811AC"/>
    <w:rsid w:val="0098254E"/>
    <w:rsid w:val="009857CE"/>
    <w:rsid w:val="009857FF"/>
    <w:rsid w:val="00987F48"/>
    <w:rsid w:val="00992899"/>
    <w:rsid w:val="009938E7"/>
    <w:rsid w:val="00993C86"/>
    <w:rsid w:val="009A0507"/>
    <w:rsid w:val="009A3685"/>
    <w:rsid w:val="009A5321"/>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347F"/>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E7A"/>
    <w:rsid w:val="00C02C9C"/>
    <w:rsid w:val="00C03498"/>
    <w:rsid w:val="00C03B74"/>
    <w:rsid w:val="00C03E2A"/>
    <w:rsid w:val="00C04EBB"/>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12EA"/>
    <w:rsid w:val="00FB2EAD"/>
    <w:rsid w:val="00FB3409"/>
    <w:rsid w:val="00FC085F"/>
    <w:rsid w:val="00FC2F8B"/>
    <w:rsid w:val="00FC31C7"/>
    <w:rsid w:val="00FC48BB"/>
    <w:rsid w:val="00FC5B21"/>
    <w:rsid w:val="00FC61E1"/>
    <w:rsid w:val="00FC6504"/>
    <w:rsid w:val="00FD1532"/>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rPr>
      <w:lang w:val="en-GB"/>
    </w:rPr>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szCs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iCs/>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szCs w:val="32"/>
      <w:lang w:val="en-GB"/>
    </w:rPr>
  </w:style>
  <w:style w:type="table" w:styleId="Grilledutableau">
    <w:name w:val="Table Grid"/>
    <w:basedOn w:val="TableauNormal"/>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bCs/>
      <w:sz w:val="28"/>
      <w:szCs w:val="28"/>
      <w:lang w:val="nl-NL" w:eastAsia="nl-NL"/>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szCs w:val="16"/>
    </w:rPr>
  </w:style>
  <w:style w:type="paragraph" w:styleId="Commentaire">
    <w:name w:val="annotation text"/>
    <w:basedOn w:val="Normal"/>
    <w:link w:val="CommentaireCar"/>
    <w:uiPriority w:val="99"/>
    <w:unhideWhenUsed/>
    <w:rsid w:val="004D0F60"/>
    <w:pPr>
      <w:spacing w:line="240" w:lineRule="auto"/>
    </w:pPr>
    <w:rPr>
      <w:sz w:val="20"/>
      <w:szCs w:val="20"/>
    </w:rPr>
  </w:style>
  <w:style w:type="character" w:customStyle="1" w:styleId="CommentaireCar">
    <w:name w:val="Commentaire Car"/>
    <w:basedOn w:val="Policepardfaut"/>
    <w:link w:val="Commentaire"/>
    <w:uiPriority w:val="99"/>
    <w:rsid w:val="004D0F60"/>
    <w:rPr>
      <w:sz w:val="20"/>
      <w:szCs w:val="20"/>
    </w:rPr>
  </w:style>
  <w:style w:type="paragraph" w:styleId="Objetducommentaire">
    <w:name w:val="annotation subject"/>
    <w:basedOn w:val="Commentaire"/>
    <w:next w:val="Commentaire"/>
    <w:link w:val="ObjetducommentaireCar"/>
    <w:uiPriority w:val="99"/>
    <w:semiHidden/>
    <w:unhideWhenUsed/>
    <w:rsid w:val="004D0F60"/>
    <w:rPr>
      <w:b/>
      <w:bCs/>
    </w:rPr>
  </w:style>
  <w:style w:type="character" w:customStyle="1" w:styleId="ObjetducommentaireCar">
    <w:name w:val="Objet du commentaire Car"/>
    <w:basedOn w:val="CommentaireCar"/>
    <w:link w:val="Objetducommentaire"/>
    <w:uiPriority w:val="99"/>
    <w:semiHidden/>
    <w:rsid w:val="004D0F60"/>
    <w:rPr>
      <w:b/>
      <w:bCs/>
      <w:sz w:val="20"/>
      <w:szCs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szCs w:val="18"/>
    </w:rPr>
  </w:style>
  <w:style w:type="paragraph" w:styleId="Notedebasdepage">
    <w:name w:val="footnote text"/>
    <w:basedOn w:val="Normal"/>
    <w:link w:val="NotedebasdepageCar"/>
    <w:uiPriority w:val="99"/>
    <w:unhideWhenUsed/>
    <w:rsid w:val="004D0F60"/>
    <w:pPr>
      <w:spacing w:after="0" w:line="240" w:lineRule="auto"/>
    </w:pPr>
    <w:rPr>
      <w:sz w:val="20"/>
      <w:szCs w:val="20"/>
    </w:rPr>
  </w:style>
  <w:style w:type="character" w:customStyle="1" w:styleId="NotedebasdepageCar">
    <w:name w:val="Note de bas de page Car"/>
    <w:basedOn w:val="Policepardfaut"/>
    <w:link w:val="Notedebasdepage"/>
    <w:uiPriority w:val="99"/>
    <w:rsid w:val="004D0F60"/>
    <w:rPr>
      <w:sz w:val="20"/>
      <w:szCs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bCs w:val="0"/>
      <w:i w:val="0"/>
      <w:iCs w:val="0"/>
      <w:color w:val="000000"/>
      <w:sz w:val="24"/>
      <w:szCs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szCs w:val="20"/>
    </w:rPr>
  </w:style>
  <w:style w:type="character" w:customStyle="1" w:styleId="NotedefinCar">
    <w:name w:val="Note de fin Car"/>
    <w:basedOn w:val="Policepardfaut"/>
    <w:link w:val="Notedefin"/>
    <w:uiPriority w:val="99"/>
    <w:semiHidden/>
    <w:rsid w:val="00DE1655"/>
    <w:rPr>
      <w:sz w:val="20"/>
      <w:szCs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szCs w:val="24"/>
      <w:lang w:val="en-GB"/>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rPr>
      <w:lang w:val="en-US"/>
    </w:rPr>
  </w:style>
  <w:style w:type="paragraph" w:customStyle="1" w:styleId="PreambuleTheEDPB">
    <w:name w:val="Preambule The EDPB ..."/>
    <w:basedOn w:val="Normal"/>
    <w:next w:val="Normal"/>
    <w:qFormat/>
    <w:rsid w:val="00C00E7A"/>
    <w:pPr>
      <w:spacing w:after="480"/>
      <w:jc w:val="both"/>
    </w:pPr>
    <w:rPr>
      <w:b/>
      <w:sz w:val="28"/>
      <w:szCs w:val="28"/>
    </w:rPr>
  </w:style>
  <w:style w:type="paragraph" w:customStyle="1" w:styleId="Preambulehasadopted">
    <w:name w:val="Preambule 'has adopted'"/>
    <w:basedOn w:val="Normal"/>
    <w:next w:val="Normal"/>
    <w:qFormat/>
    <w:rsid w:val="00C00E7A"/>
    <w:pPr>
      <w:spacing w:before="480" w:after="480"/>
      <w:jc w:val="both"/>
    </w:pPr>
    <w:rPr>
      <w:b/>
      <w:caps/>
      <w:sz w:val="24"/>
      <w:szCs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iCs/>
      <w:color w:val="1F4E79" w:themeColor="accent1" w:themeShade="80"/>
      <w:lang w:val="en-GB"/>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lang w:val="en-GB"/>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lang w:val="en-GB"/>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iCs/>
      <w:color w:val="1F4D78" w:themeColor="accent1" w:themeShade="7F"/>
      <w:lang w:val="en-GB"/>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szCs w:val="21"/>
      <w:lang w:val="en-GB"/>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iCs/>
      <w:color w:val="272727" w:themeColor="text1" w:themeTint="D8"/>
      <w:sz w:val="21"/>
      <w:szCs w:val="21"/>
      <w:lang w:val="en-GB"/>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szCs w:val="32"/>
      <w:lang w:val="en-GB"/>
    </w:rPr>
  </w:style>
  <w:style w:type="paragraph" w:styleId="Sansinterligne">
    <w:name w:val="No Spacing"/>
    <w:link w:val="SansinterligneCar"/>
    <w:uiPriority w:val="1"/>
    <w:qFormat/>
    <w:rsid w:val="00AD4360"/>
    <w:pPr>
      <w:spacing w:after="0" w:line="240" w:lineRule="auto"/>
    </w:pPr>
    <w:rPr>
      <w:sz w:val="24"/>
      <w:szCs w:val="24"/>
      <w:lang w:val="en-GB"/>
    </w:rPr>
  </w:style>
  <w:style w:type="character" w:customStyle="1" w:styleId="SansinterligneCar">
    <w:name w:val="Sans interligne Car"/>
    <w:basedOn w:val="Policepardfaut"/>
    <w:link w:val="Sansinterligne"/>
    <w:uiPriority w:val="1"/>
    <w:rsid w:val="00AD4360"/>
    <w:rPr>
      <w:sz w:val="24"/>
      <w:szCs w:val="24"/>
      <w:lang w:val="en-GB"/>
    </w:rPr>
  </w:style>
  <w:style w:type="table" w:customStyle="1" w:styleId="TableGrid1">
    <w:name w:val="Table Grid1"/>
    <w:basedOn w:val="TableauNormal"/>
    <w:next w:val="Grilledutableau"/>
    <w:uiPriority w:val="59"/>
    <w:rsid w:val="007432B1"/>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noProof/>
      <w:color w:val="ED7D31" w:themeColor="accent2"/>
      <w:lang w:eastAsia="nl-NL"/>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2F8A"/>
    <w:rPr>
      <w:rFonts w:asciiTheme="majorHAnsi" w:eastAsiaTheme="majorEastAsia" w:hAnsiTheme="majorHAnsi" w:cstheme="majorBidi"/>
      <w:spacing w:val="-10"/>
      <w:kern w:val="28"/>
      <w:sz w:val="56"/>
      <w:szCs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rPr>
      <w:lang w:val="en-GB"/>
    </w:rPr>
  </w:style>
  <w:style w:type="character" w:styleId="lev">
    <w:name w:val="Strong"/>
    <w:basedOn w:val="Policepardfaut"/>
    <w:uiPriority w:val="22"/>
    <w:qFormat/>
    <w:rsid w:val="00557257"/>
    <w:rPr>
      <w:b/>
      <w:bCs/>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szCs w:val="24"/>
      <w:lang w:val="en-GB"/>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lang w:val="en-GB"/>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szCs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B18AB"/>
    <w:rPr>
      <w:rFonts w:ascii="Courier New" w:eastAsia="Times New Roman" w:hAnsi="Courier New" w:cs="Courier New"/>
      <w:sz w:val="20"/>
      <w:szCs w:val="20"/>
    </w:rPr>
  </w:style>
  <w:style w:type="character" w:styleId="Accentuation">
    <w:name w:val="Emphasis"/>
    <w:basedOn w:val="Policepardfaut"/>
    <w:uiPriority w:val="20"/>
    <w:qFormat/>
    <w:rsid w:val="00732BC0"/>
    <w:rPr>
      <w:i/>
      <w:iCs/>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5450</Words>
  <Characters>29978</Characters>
  <Application>Microsoft Office Word</Application>
  <DocSecurity>0</DocSecurity>
  <Lines>249</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2024-06-19T13:35:00Z</dcterms:modified>
</cp:coreProperties>
</file>